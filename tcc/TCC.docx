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69E" w:rsidRPr="00FB069E" w:rsidRDefault="00FB069E" w:rsidP="00FB069E">
      <w:pPr>
        <w:pStyle w:val="SemEspaamento"/>
        <w:jc w:val="center"/>
        <w:rPr>
          <w:rFonts w:ascii="Times New Roman" w:hAnsi="Times New Roman" w:cs="Times New Roman"/>
          <w:sz w:val="24"/>
          <w:szCs w:val="24"/>
        </w:rPr>
      </w:pPr>
      <w:r w:rsidRPr="00FB069E">
        <w:rPr>
          <w:rFonts w:ascii="Times New Roman" w:hAnsi="Times New Roman" w:cs="Times New Roman"/>
          <w:noProof/>
          <w:sz w:val="24"/>
          <w:szCs w:val="24"/>
        </w:rPr>
        <w:drawing>
          <wp:inline distT="0" distB="0" distL="0" distR="0">
            <wp:extent cx="981075" cy="1030353"/>
            <wp:effectExtent l="19050" t="0" r="9525" b="0"/>
            <wp:docPr id="3" name="Imagem 0" descr="uf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fopa.jpg"/>
                    <pic:cNvPicPr/>
                  </pic:nvPicPr>
                  <pic:blipFill>
                    <a:blip r:embed="rId8" cstate="print"/>
                    <a:stretch>
                      <a:fillRect/>
                    </a:stretch>
                  </pic:blipFill>
                  <pic:spPr>
                    <a:xfrm>
                      <a:off x="0" y="0"/>
                      <a:ext cx="982055" cy="1031382"/>
                    </a:xfrm>
                    <a:prstGeom prst="rect">
                      <a:avLst/>
                    </a:prstGeom>
                  </pic:spPr>
                </pic:pic>
              </a:graphicData>
            </a:graphic>
          </wp:inline>
        </w:drawing>
      </w:r>
    </w:p>
    <w:p w:rsidR="00FB069E" w:rsidRPr="00FB069E" w:rsidRDefault="00FB069E" w:rsidP="00FB069E">
      <w:pPr>
        <w:pStyle w:val="SemEspaamento"/>
        <w:jc w:val="center"/>
        <w:rPr>
          <w:rFonts w:ascii="Times New Roman" w:hAnsi="Times New Roman" w:cs="Times New Roman"/>
          <w:b/>
          <w:sz w:val="24"/>
          <w:szCs w:val="24"/>
        </w:rPr>
      </w:pPr>
      <w:r w:rsidRPr="00FB069E">
        <w:rPr>
          <w:rFonts w:ascii="Times New Roman" w:hAnsi="Times New Roman" w:cs="Times New Roman"/>
          <w:b/>
          <w:sz w:val="24"/>
          <w:szCs w:val="24"/>
        </w:rPr>
        <w:t>UNIVERSIDADE FEDERAL DO OESTE DO PARÁ</w:t>
      </w:r>
    </w:p>
    <w:p w:rsidR="00FB069E" w:rsidRPr="00FB069E" w:rsidRDefault="00FB069E" w:rsidP="00FB069E">
      <w:pPr>
        <w:pStyle w:val="SemEspaamento"/>
        <w:jc w:val="center"/>
        <w:rPr>
          <w:rFonts w:ascii="Times New Roman" w:hAnsi="Times New Roman" w:cs="Times New Roman"/>
          <w:b/>
          <w:sz w:val="24"/>
          <w:szCs w:val="24"/>
        </w:rPr>
      </w:pPr>
      <w:r w:rsidRPr="00FB069E">
        <w:rPr>
          <w:rFonts w:ascii="Times New Roman" w:hAnsi="Times New Roman" w:cs="Times New Roman"/>
          <w:b/>
          <w:sz w:val="24"/>
          <w:szCs w:val="24"/>
        </w:rPr>
        <w:t>INSTITUTO DE ENGENHARIA E GEOCIÊNCIAS</w:t>
      </w:r>
    </w:p>
    <w:p w:rsidR="00FB069E" w:rsidRPr="00FB069E" w:rsidRDefault="00FB069E" w:rsidP="00FB069E">
      <w:pPr>
        <w:pStyle w:val="SemEspaamento"/>
        <w:jc w:val="center"/>
        <w:rPr>
          <w:rFonts w:ascii="Times New Roman" w:hAnsi="Times New Roman" w:cs="Times New Roman"/>
          <w:b/>
          <w:sz w:val="24"/>
          <w:szCs w:val="24"/>
        </w:rPr>
      </w:pPr>
      <w:r w:rsidRPr="00FB069E">
        <w:rPr>
          <w:rFonts w:ascii="Times New Roman" w:hAnsi="Times New Roman" w:cs="Times New Roman"/>
          <w:b/>
          <w:sz w:val="24"/>
          <w:szCs w:val="24"/>
        </w:rPr>
        <w:t>PROGRAMA DE CIÊNCIA E TECNOLOGIA</w:t>
      </w: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b/>
          <w:bCs/>
          <w:szCs w:val="24"/>
        </w:rPr>
      </w:pPr>
    </w:p>
    <w:p w:rsidR="00FB069E" w:rsidRPr="00FB069E" w:rsidRDefault="00FB069E" w:rsidP="00FB069E">
      <w:pPr>
        <w:autoSpaceDE w:val="0"/>
        <w:autoSpaceDN w:val="0"/>
        <w:adjustRightInd w:val="0"/>
        <w:spacing w:after="0" w:line="240" w:lineRule="auto"/>
        <w:rPr>
          <w:rFonts w:cs="Times New Roman"/>
          <w:szCs w:val="24"/>
        </w:rPr>
      </w:pPr>
    </w:p>
    <w:p w:rsidR="00FB069E" w:rsidRPr="00FB069E" w:rsidRDefault="00FB069E" w:rsidP="00FB069E">
      <w:pPr>
        <w:autoSpaceDE w:val="0"/>
        <w:autoSpaceDN w:val="0"/>
        <w:adjustRightInd w:val="0"/>
        <w:spacing w:after="0" w:line="240" w:lineRule="auto"/>
        <w:rPr>
          <w:rFonts w:cs="Times New Roman"/>
          <w:szCs w:val="24"/>
        </w:rPr>
      </w:pPr>
    </w:p>
    <w:p w:rsidR="00FB069E" w:rsidRPr="00FB069E" w:rsidRDefault="00FB069E" w:rsidP="00FB069E">
      <w:pPr>
        <w:autoSpaceDE w:val="0"/>
        <w:autoSpaceDN w:val="0"/>
        <w:adjustRightInd w:val="0"/>
        <w:spacing w:after="0" w:line="240" w:lineRule="auto"/>
        <w:rPr>
          <w:rFonts w:cs="Times New Roman"/>
          <w:szCs w:val="24"/>
        </w:rPr>
      </w:pPr>
    </w:p>
    <w:p w:rsidR="00FB069E" w:rsidRPr="00FB069E" w:rsidRDefault="00FB069E" w:rsidP="00FB069E">
      <w:pPr>
        <w:autoSpaceDE w:val="0"/>
        <w:autoSpaceDN w:val="0"/>
        <w:adjustRightInd w:val="0"/>
        <w:spacing w:after="0" w:line="240" w:lineRule="auto"/>
        <w:rPr>
          <w:rFonts w:cs="Times New Roman"/>
          <w:szCs w:val="24"/>
        </w:rPr>
      </w:pPr>
    </w:p>
    <w:p w:rsidR="00FB069E" w:rsidRPr="00FB069E" w:rsidRDefault="00FB069E" w:rsidP="00FB069E">
      <w:pPr>
        <w:autoSpaceDE w:val="0"/>
        <w:autoSpaceDN w:val="0"/>
        <w:adjustRightInd w:val="0"/>
        <w:spacing w:after="0" w:line="240" w:lineRule="auto"/>
        <w:rPr>
          <w:rFonts w:cs="Times New Roman"/>
          <w:szCs w:val="24"/>
        </w:rPr>
      </w:pPr>
    </w:p>
    <w:p w:rsidR="00FB069E" w:rsidRPr="00FB069E" w:rsidRDefault="00FB069E" w:rsidP="00FB069E">
      <w:pPr>
        <w:autoSpaceDE w:val="0"/>
        <w:autoSpaceDN w:val="0"/>
        <w:adjustRightInd w:val="0"/>
        <w:spacing w:after="0" w:line="240" w:lineRule="auto"/>
        <w:rPr>
          <w:rFonts w:cs="Times New Roman"/>
          <w:szCs w:val="24"/>
        </w:rPr>
      </w:pPr>
    </w:p>
    <w:p w:rsidR="00FB069E" w:rsidRPr="00FB069E" w:rsidRDefault="00FB069E" w:rsidP="00FB069E">
      <w:pPr>
        <w:autoSpaceDE w:val="0"/>
        <w:autoSpaceDN w:val="0"/>
        <w:adjustRightInd w:val="0"/>
        <w:spacing w:after="0" w:line="240" w:lineRule="auto"/>
        <w:rPr>
          <w:rFonts w:cs="Times New Roman"/>
          <w:szCs w:val="24"/>
        </w:rPr>
      </w:pPr>
    </w:p>
    <w:p w:rsidR="00FB069E" w:rsidRPr="00FB069E" w:rsidRDefault="00FB069E" w:rsidP="00FB069E">
      <w:pPr>
        <w:autoSpaceDE w:val="0"/>
        <w:autoSpaceDN w:val="0"/>
        <w:adjustRightInd w:val="0"/>
        <w:spacing w:after="0" w:line="240" w:lineRule="auto"/>
        <w:rPr>
          <w:rFonts w:cs="Times New Roman"/>
          <w:szCs w:val="24"/>
        </w:rPr>
      </w:pPr>
    </w:p>
    <w:p w:rsidR="00FB069E" w:rsidRPr="00EB6D8B" w:rsidRDefault="0015686D" w:rsidP="00FB069E">
      <w:pPr>
        <w:autoSpaceDE w:val="0"/>
        <w:autoSpaceDN w:val="0"/>
        <w:adjustRightInd w:val="0"/>
        <w:spacing w:after="0" w:line="240" w:lineRule="auto"/>
        <w:jc w:val="center"/>
        <w:rPr>
          <w:rFonts w:cs="Times New Roman"/>
          <w:b/>
          <w:szCs w:val="24"/>
        </w:rPr>
      </w:pPr>
      <w:r w:rsidRPr="00EB6D8B">
        <w:rPr>
          <w:rFonts w:cs="Times New Roman"/>
          <w:b/>
          <w:szCs w:val="24"/>
        </w:rPr>
        <w:t>METODOLOGIA DE IMPLEMENTAÇÃO DE MODELOS COMPLEXOS EM SISTEMAS MULTIAGENTES</w:t>
      </w: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r w:rsidRPr="00FB069E">
        <w:rPr>
          <w:rFonts w:cs="Times New Roman"/>
          <w:szCs w:val="24"/>
        </w:rPr>
        <w:cr/>
      </w: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15686D">
      <w:pPr>
        <w:autoSpaceDE w:val="0"/>
        <w:autoSpaceDN w:val="0"/>
        <w:adjustRightInd w:val="0"/>
        <w:spacing w:after="0" w:line="240" w:lineRule="auto"/>
        <w:ind w:firstLine="0"/>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r w:rsidRPr="00FB069E">
        <w:rPr>
          <w:rFonts w:cs="Times New Roman"/>
          <w:szCs w:val="24"/>
        </w:rPr>
        <w:t>SANTARÉM - PA</w:t>
      </w:r>
    </w:p>
    <w:p w:rsidR="00FB069E" w:rsidRPr="00FB069E" w:rsidRDefault="00FB069E" w:rsidP="00FB069E">
      <w:pPr>
        <w:autoSpaceDE w:val="0"/>
        <w:autoSpaceDN w:val="0"/>
        <w:adjustRightInd w:val="0"/>
        <w:spacing w:after="0" w:line="240" w:lineRule="auto"/>
        <w:jc w:val="center"/>
        <w:rPr>
          <w:rFonts w:cs="Times New Roman"/>
          <w:szCs w:val="24"/>
        </w:rPr>
      </w:pPr>
      <w:r w:rsidRPr="00FB069E">
        <w:rPr>
          <w:rFonts w:cs="Times New Roman"/>
          <w:szCs w:val="24"/>
        </w:rPr>
        <w:t>2015</w:t>
      </w:r>
    </w:p>
    <w:p w:rsidR="00FB069E" w:rsidRPr="00EB6D8B" w:rsidRDefault="0015686D" w:rsidP="00FB069E">
      <w:pPr>
        <w:autoSpaceDE w:val="0"/>
        <w:autoSpaceDN w:val="0"/>
        <w:adjustRightInd w:val="0"/>
        <w:spacing w:after="0" w:line="240" w:lineRule="auto"/>
        <w:jc w:val="center"/>
        <w:rPr>
          <w:rFonts w:cs="Times New Roman"/>
          <w:b/>
          <w:szCs w:val="24"/>
        </w:rPr>
      </w:pPr>
      <w:r w:rsidRPr="00EB6D8B">
        <w:rPr>
          <w:rFonts w:cs="Times New Roman"/>
          <w:b/>
          <w:szCs w:val="24"/>
        </w:rPr>
        <w:lastRenderedPageBreak/>
        <w:t>LAURENE MITIE RODRIGUES OKADA</w:t>
      </w: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EB6D8B" w:rsidRDefault="0015686D" w:rsidP="00FB069E">
      <w:pPr>
        <w:autoSpaceDE w:val="0"/>
        <w:autoSpaceDN w:val="0"/>
        <w:adjustRightInd w:val="0"/>
        <w:spacing w:after="0" w:line="240" w:lineRule="auto"/>
        <w:jc w:val="center"/>
        <w:rPr>
          <w:rFonts w:cs="Times New Roman"/>
          <w:b/>
          <w:szCs w:val="24"/>
        </w:rPr>
      </w:pPr>
      <w:r w:rsidRPr="00EB6D8B">
        <w:rPr>
          <w:rFonts w:cs="Times New Roman"/>
          <w:b/>
          <w:szCs w:val="24"/>
        </w:rPr>
        <w:t>METODOLOGIA DE IMPLEMENTAÇÃO DE MODELOS COMPLEXOS EM SISTEMAS MULTIAGENTES</w:t>
      </w: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r w:rsidRPr="00FB069E">
        <w:rPr>
          <w:rFonts w:cs="Times New Roman"/>
          <w:szCs w:val="24"/>
        </w:rPr>
        <w:cr/>
      </w:r>
    </w:p>
    <w:p w:rsidR="00FB069E" w:rsidRPr="00FB069E" w:rsidRDefault="00FB069E" w:rsidP="00FB069E">
      <w:pPr>
        <w:autoSpaceDE w:val="0"/>
        <w:autoSpaceDN w:val="0"/>
        <w:adjustRightInd w:val="0"/>
        <w:spacing w:before="1368" w:after="0" w:line="240" w:lineRule="auto"/>
        <w:ind w:left="4464"/>
        <w:rPr>
          <w:rFonts w:cs="Times New Roman"/>
          <w:spacing w:val="-4"/>
          <w:szCs w:val="24"/>
        </w:rPr>
      </w:pPr>
      <w:r>
        <w:rPr>
          <w:rFonts w:cs="Times New Roman"/>
          <w:spacing w:val="3"/>
          <w:szCs w:val="24"/>
        </w:rPr>
        <w:t xml:space="preserve">Projeto de </w:t>
      </w:r>
      <w:r w:rsidRPr="00FB069E">
        <w:rPr>
          <w:rFonts w:cs="Times New Roman"/>
          <w:spacing w:val="3"/>
          <w:szCs w:val="24"/>
        </w:rPr>
        <w:t>Trabalho de Conclusão de Curso – TCC apresentado ao Curso de Bacharelado Interdis</w:t>
      </w:r>
      <w:r w:rsidR="0015686D">
        <w:rPr>
          <w:rFonts w:cs="Times New Roman"/>
          <w:spacing w:val="3"/>
          <w:szCs w:val="24"/>
        </w:rPr>
        <w:t>ciplinar em Ciências da Computação</w:t>
      </w:r>
      <w:r w:rsidRPr="00FB069E">
        <w:rPr>
          <w:rFonts w:cs="Times New Roman"/>
          <w:spacing w:val="3"/>
          <w:szCs w:val="24"/>
        </w:rPr>
        <w:t xml:space="preserve"> da Universidade federal do Oeste do Pará - UFOPA</w:t>
      </w:r>
      <w:r w:rsidRPr="00FB069E">
        <w:rPr>
          <w:rFonts w:cs="Times New Roman"/>
          <w:spacing w:val="-6"/>
          <w:szCs w:val="24"/>
        </w:rPr>
        <w:t xml:space="preserve"> como requisito </w:t>
      </w:r>
      <w:r>
        <w:rPr>
          <w:rFonts w:cs="Times New Roman"/>
          <w:spacing w:val="-6"/>
          <w:szCs w:val="24"/>
        </w:rPr>
        <w:t xml:space="preserve">parcial </w:t>
      </w:r>
      <w:r w:rsidRPr="00FB069E">
        <w:rPr>
          <w:rFonts w:cs="Times New Roman"/>
          <w:spacing w:val="-6"/>
          <w:szCs w:val="24"/>
        </w:rPr>
        <w:t xml:space="preserve">para obtenção do </w:t>
      </w:r>
      <w:r w:rsidRPr="00FB069E">
        <w:rPr>
          <w:rFonts w:cs="Times New Roman"/>
          <w:spacing w:val="-4"/>
          <w:szCs w:val="24"/>
        </w:rPr>
        <w:t xml:space="preserve">grau de </w:t>
      </w:r>
      <w:r w:rsidR="0015686D">
        <w:rPr>
          <w:rFonts w:cs="Times New Roman"/>
          <w:spacing w:val="-4"/>
          <w:szCs w:val="24"/>
        </w:rPr>
        <w:t>Bacharel em Ciências da Computação</w:t>
      </w:r>
      <w:r w:rsidRPr="00FB069E">
        <w:rPr>
          <w:rFonts w:cs="Times New Roman"/>
          <w:spacing w:val="-4"/>
          <w:szCs w:val="24"/>
        </w:rPr>
        <w:t>.</w:t>
      </w: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120" w:line="240" w:lineRule="auto"/>
        <w:rPr>
          <w:rFonts w:cs="Times New Roman"/>
          <w:szCs w:val="24"/>
        </w:rPr>
      </w:pPr>
    </w:p>
    <w:p w:rsidR="00FB069E" w:rsidRPr="00FB069E" w:rsidRDefault="00FB069E" w:rsidP="00FB069E">
      <w:pPr>
        <w:autoSpaceDE w:val="0"/>
        <w:autoSpaceDN w:val="0"/>
        <w:adjustRightInd w:val="0"/>
        <w:spacing w:after="120" w:line="240" w:lineRule="auto"/>
        <w:jc w:val="center"/>
        <w:rPr>
          <w:rFonts w:cs="Times New Roman"/>
          <w:szCs w:val="24"/>
        </w:rPr>
      </w:pPr>
    </w:p>
    <w:p w:rsidR="00FB069E" w:rsidRPr="00FB069E" w:rsidRDefault="00FB069E" w:rsidP="00FB069E">
      <w:pPr>
        <w:autoSpaceDE w:val="0"/>
        <w:autoSpaceDN w:val="0"/>
        <w:adjustRightInd w:val="0"/>
        <w:spacing w:after="0" w:line="240" w:lineRule="auto"/>
        <w:rPr>
          <w:rFonts w:cs="Times New Roman"/>
          <w:szCs w:val="24"/>
        </w:rPr>
      </w:pPr>
    </w:p>
    <w:p w:rsidR="00FB069E" w:rsidRPr="00FB069E" w:rsidRDefault="00FB069E" w:rsidP="00FB069E">
      <w:pPr>
        <w:autoSpaceDE w:val="0"/>
        <w:autoSpaceDN w:val="0"/>
        <w:adjustRightInd w:val="0"/>
        <w:spacing w:after="0" w:line="240" w:lineRule="auto"/>
        <w:rPr>
          <w:rFonts w:cs="Times New Roman"/>
          <w:szCs w:val="24"/>
        </w:rPr>
      </w:pPr>
    </w:p>
    <w:p w:rsidR="00FB069E" w:rsidRPr="00FB069E" w:rsidRDefault="00FB069E" w:rsidP="00FB069E">
      <w:pPr>
        <w:autoSpaceDE w:val="0"/>
        <w:autoSpaceDN w:val="0"/>
        <w:adjustRightInd w:val="0"/>
        <w:spacing w:after="0" w:line="240" w:lineRule="auto"/>
        <w:rPr>
          <w:rFonts w:cs="Times New Roman"/>
          <w:szCs w:val="24"/>
        </w:rPr>
      </w:pPr>
    </w:p>
    <w:p w:rsidR="00FB069E" w:rsidRPr="00FB069E" w:rsidRDefault="00FB069E" w:rsidP="00FB069E">
      <w:pPr>
        <w:autoSpaceDE w:val="0"/>
        <w:autoSpaceDN w:val="0"/>
        <w:adjustRightInd w:val="0"/>
        <w:spacing w:after="0" w:line="240" w:lineRule="auto"/>
        <w:rPr>
          <w:rFonts w:cs="Times New Roman"/>
          <w:szCs w:val="24"/>
        </w:rPr>
      </w:pPr>
    </w:p>
    <w:p w:rsidR="00FB069E" w:rsidRPr="00FB069E" w:rsidRDefault="00FB069E" w:rsidP="00FB069E">
      <w:pPr>
        <w:autoSpaceDE w:val="0"/>
        <w:autoSpaceDN w:val="0"/>
        <w:adjustRightInd w:val="0"/>
        <w:spacing w:after="0" w:line="240" w:lineRule="auto"/>
        <w:rPr>
          <w:rFonts w:cs="Times New Roman"/>
          <w:szCs w:val="24"/>
        </w:rPr>
      </w:pPr>
    </w:p>
    <w:p w:rsidR="00FB069E" w:rsidRPr="00FB069E" w:rsidRDefault="00FB069E" w:rsidP="00FB069E">
      <w:pPr>
        <w:autoSpaceDE w:val="0"/>
        <w:autoSpaceDN w:val="0"/>
        <w:adjustRightInd w:val="0"/>
        <w:spacing w:after="0" w:line="240" w:lineRule="auto"/>
        <w:rPr>
          <w:rFonts w:cs="Times New Roman"/>
          <w:szCs w:val="24"/>
        </w:rPr>
      </w:pPr>
    </w:p>
    <w:p w:rsidR="00FB069E" w:rsidRPr="00FB069E" w:rsidRDefault="00FB069E" w:rsidP="00FB069E">
      <w:pPr>
        <w:autoSpaceDE w:val="0"/>
        <w:autoSpaceDN w:val="0"/>
        <w:adjustRightInd w:val="0"/>
        <w:spacing w:after="0" w:line="240" w:lineRule="auto"/>
        <w:rPr>
          <w:rFonts w:cs="Times New Roman"/>
          <w:szCs w:val="24"/>
        </w:rPr>
      </w:pPr>
    </w:p>
    <w:p w:rsidR="00FB069E" w:rsidRPr="00FB069E" w:rsidRDefault="00FB069E" w:rsidP="00FB069E">
      <w:pPr>
        <w:autoSpaceDE w:val="0"/>
        <w:autoSpaceDN w:val="0"/>
        <w:adjustRightInd w:val="0"/>
        <w:spacing w:after="0" w:line="240" w:lineRule="auto"/>
        <w:rPr>
          <w:rFonts w:cs="Times New Roman"/>
          <w:szCs w:val="24"/>
        </w:rPr>
      </w:pPr>
    </w:p>
    <w:p w:rsidR="00FB069E" w:rsidRPr="00FB069E" w:rsidRDefault="00FB069E" w:rsidP="00FB069E">
      <w:pPr>
        <w:autoSpaceDE w:val="0"/>
        <w:autoSpaceDN w:val="0"/>
        <w:adjustRightInd w:val="0"/>
        <w:spacing w:after="0" w:line="240" w:lineRule="auto"/>
        <w:rPr>
          <w:rFonts w:cs="Times New Roman"/>
          <w:szCs w:val="24"/>
        </w:rPr>
      </w:pPr>
    </w:p>
    <w:p w:rsidR="00FB069E" w:rsidRPr="00FB069E" w:rsidRDefault="00FB069E" w:rsidP="00FB069E">
      <w:pPr>
        <w:autoSpaceDE w:val="0"/>
        <w:autoSpaceDN w:val="0"/>
        <w:adjustRightInd w:val="0"/>
        <w:spacing w:after="0" w:line="240" w:lineRule="auto"/>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p>
    <w:p w:rsidR="00FB069E" w:rsidRPr="00FB069E" w:rsidRDefault="00FB069E" w:rsidP="00FB069E">
      <w:pPr>
        <w:autoSpaceDE w:val="0"/>
        <w:autoSpaceDN w:val="0"/>
        <w:adjustRightInd w:val="0"/>
        <w:spacing w:after="0" w:line="240" w:lineRule="auto"/>
        <w:jc w:val="center"/>
        <w:rPr>
          <w:rFonts w:cs="Times New Roman"/>
          <w:szCs w:val="24"/>
        </w:rPr>
      </w:pPr>
      <w:r w:rsidRPr="00FB069E">
        <w:rPr>
          <w:rFonts w:cs="Times New Roman"/>
          <w:szCs w:val="24"/>
        </w:rPr>
        <w:t>SANTARÉM - PA</w:t>
      </w:r>
    </w:p>
    <w:p w:rsidR="00D560D3" w:rsidRDefault="00FB069E" w:rsidP="0015686D">
      <w:pPr>
        <w:autoSpaceDE w:val="0"/>
        <w:autoSpaceDN w:val="0"/>
        <w:adjustRightInd w:val="0"/>
        <w:spacing w:after="0" w:line="240" w:lineRule="auto"/>
        <w:jc w:val="center"/>
        <w:rPr>
          <w:rFonts w:cs="Times New Roman"/>
          <w:szCs w:val="24"/>
        </w:rPr>
      </w:pPr>
      <w:r w:rsidRPr="00FB069E">
        <w:rPr>
          <w:rFonts w:cs="Times New Roman"/>
          <w:szCs w:val="24"/>
        </w:rPr>
        <w:t>2015</w:t>
      </w:r>
    </w:p>
    <w:p w:rsidR="00FB069E" w:rsidRPr="00FB069E" w:rsidRDefault="00FB069E" w:rsidP="00FB069E">
      <w:pPr>
        <w:autoSpaceDE w:val="0"/>
        <w:autoSpaceDN w:val="0"/>
        <w:adjustRightInd w:val="0"/>
        <w:spacing w:after="0" w:line="240" w:lineRule="auto"/>
        <w:jc w:val="center"/>
        <w:rPr>
          <w:rFonts w:cs="Times New Roman"/>
          <w:szCs w:val="24"/>
        </w:rPr>
      </w:pPr>
    </w:p>
    <w:sdt>
      <w:sdtPr>
        <w:rPr>
          <w:rFonts w:ascii="Times New Roman" w:eastAsiaTheme="minorEastAsia" w:hAnsi="Times New Roman" w:cstheme="minorBidi"/>
          <w:b w:val="0"/>
          <w:bCs w:val="0"/>
          <w:color w:val="auto"/>
          <w:sz w:val="24"/>
          <w:szCs w:val="22"/>
          <w:lang w:eastAsia="pt-BR"/>
        </w:rPr>
        <w:id w:val="9055906"/>
        <w:docPartObj>
          <w:docPartGallery w:val="Table of Contents"/>
          <w:docPartUnique/>
        </w:docPartObj>
      </w:sdtPr>
      <w:sdtContent>
        <w:p w:rsidR="00D560D3" w:rsidRDefault="007E17BD">
          <w:pPr>
            <w:pStyle w:val="CabealhodoSumrio"/>
          </w:pPr>
          <w:r>
            <w:rPr>
              <w:rFonts w:ascii="Times New Roman" w:hAnsi="Times New Roman" w:cs="Times New Roman"/>
              <w:color w:val="auto"/>
            </w:rPr>
            <w:t>Sumário</w:t>
          </w:r>
        </w:p>
        <w:p w:rsidR="00113C2C" w:rsidRDefault="008B3ABA">
          <w:pPr>
            <w:pStyle w:val="Sumrio1"/>
            <w:tabs>
              <w:tab w:val="left" w:pos="1100"/>
              <w:tab w:val="right" w:leader="dot" w:pos="8494"/>
            </w:tabs>
            <w:rPr>
              <w:rFonts w:asciiTheme="minorHAnsi" w:hAnsiTheme="minorHAnsi"/>
              <w:noProof/>
              <w:sz w:val="22"/>
            </w:rPr>
          </w:pPr>
          <w:r>
            <w:fldChar w:fldCharType="begin"/>
          </w:r>
          <w:r w:rsidR="00D560D3">
            <w:instrText xml:space="preserve"> TOC \o "1-3" \h \z \u </w:instrText>
          </w:r>
          <w:r>
            <w:fldChar w:fldCharType="separate"/>
          </w:r>
          <w:hyperlink w:anchor="_Toc485455928" w:history="1">
            <w:r w:rsidR="00113C2C" w:rsidRPr="00E705CD">
              <w:rPr>
                <w:rStyle w:val="Hyperlink"/>
                <w:noProof/>
              </w:rPr>
              <w:t>1</w:t>
            </w:r>
            <w:r w:rsidR="00113C2C">
              <w:rPr>
                <w:rFonts w:asciiTheme="minorHAnsi" w:hAnsiTheme="minorHAnsi"/>
                <w:noProof/>
                <w:sz w:val="22"/>
              </w:rPr>
              <w:tab/>
            </w:r>
            <w:r w:rsidR="00113C2C" w:rsidRPr="00E705CD">
              <w:rPr>
                <w:rStyle w:val="Hyperlink"/>
                <w:noProof/>
              </w:rPr>
              <w:t>INTRODUÇÃO</w:t>
            </w:r>
            <w:r w:rsidR="00113C2C">
              <w:rPr>
                <w:noProof/>
                <w:webHidden/>
              </w:rPr>
              <w:tab/>
            </w:r>
            <w:r>
              <w:rPr>
                <w:noProof/>
                <w:webHidden/>
              </w:rPr>
              <w:fldChar w:fldCharType="begin"/>
            </w:r>
            <w:r w:rsidR="00113C2C">
              <w:rPr>
                <w:noProof/>
                <w:webHidden/>
              </w:rPr>
              <w:instrText xml:space="preserve"> PAGEREF _Toc485455928 \h </w:instrText>
            </w:r>
            <w:r>
              <w:rPr>
                <w:noProof/>
                <w:webHidden/>
              </w:rPr>
            </w:r>
            <w:r>
              <w:rPr>
                <w:noProof/>
                <w:webHidden/>
              </w:rPr>
              <w:fldChar w:fldCharType="separate"/>
            </w:r>
            <w:r w:rsidR="00113C2C">
              <w:rPr>
                <w:noProof/>
                <w:webHidden/>
              </w:rPr>
              <w:t>4</w:t>
            </w:r>
            <w:r>
              <w:rPr>
                <w:noProof/>
                <w:webHidden/>
              </w:rPr>
              <w:fldChar w:fldCharType="end"/>
            </w:r>
          </w:hyperlink>
        </w:p>
        <w:p w:rsidR="00113C2C" w:rsidRDefault="008B3ABA">
          <w:pPr>
            <w:pStyle w:val="Sumrio2"/>
            <w:tabs>
              <w:tab w:val="left" w:pos="1540"/>
              <w:tab w:val="right" w:leader="dot" w:pos="8494"/>
            </w:tabs>
            <w:rPr>
              <w:rFonts w:asciiTheme="minorHAnsi" w:hAnsiTheme="minorHAnsi"/>
              <w:noProof/>
              <w:sz w:val="22"/>
            </w:rPr>
          </w:pPr>
          <w:hyperlink w:anchor="_Toc485455929" w:history="1">
            <w:r w:rsidR="00113C2C" w:rsidRPr="00E705CD">
              <w:rPr>
                <w:rStyle w:val="Hyperlink"/>
                <w:noProof/>
              </w:rPr>
              <w:t>1.1</w:t>
            </w:r>
            <w:r w:rsidR="00113C2C">
              <w:rPr>
                <w:rFonts w:asciiTheme="minorHAnsi" w:hAnsiTheme="minorHAnsi"/>
                <w:noProof/>
                <w:sz w:val="22"/>
              </w:rPr>
              <w:tab/>
            </w:r>
            <w:r w:rsidR="00113C2C" w:rsidRPr="00E705CD">
              <w:rPr>
                <w:rStyle w:val="Hyperlink"/>
                <w:noProof/>
              </w:rPr>
              <w:t>Sistemas Complexos Adaptativos</w:t>
            </w:r>
            <w:r w:rsidR="00113C2C">
              <w:rPr>
                <w:noProof/>
                <w:webHidden/>
              </w:rPr>
              <w:tab/>
            </w:r>
            <w:r>
              <w:rPr>
                <w:noProof/>
                <w:webHidden/>
              </w:rPr>
              <w:fldChar w:fldCharType="begin"/>
            </w:r>
            <w:r w:rsidR="00113C2C">
              <w:rPr>
                <w:noProof/>
                <w:webHidden/>
              </w:rPr>
              <w:instrText xml:space="preserve"> PAGEREF _Toc485455929 \h </w:instrText>
            </w:r>
            <w:r>
              <w:rPr>
                <w:noProof/>
                <w:webHidden/>
              </w:rPr>
            </w:r>
            <w:r>
              <w:rPr>
                <w:noProof/>
                <w:webHidden/>
              </w:rPr>
              <w:fldChar w:fldCharType="separate"/>
            </w:r>
            <w:r w:rsidR="00113C2C">
              <w:rPr>
                <w:noProof/>
                <w:webHidden/>
              </w:rPr>
              <w:t>4</w:t>
            </w:r>
            <w:r>
              <w:rPr>
                <w:noProof/>
                <w:webHidden/>
              </w:rPr>
              <w:fldChar w:fldCharType="end"/>
            </w:r>
          </w:hyperlink>
        </w:p>
        <w:p w:rsidR="00113C2C" w:rsidRDefault="008B3ABA">
          <w:pPr>
            <w:pStyle w:val="Sumrio2"/>
            <w:tabs>
              <w:tab w:val="left" w:pos="1540"/>
              <w:tab w:val="right" w:leader="dot" w:pos="8494"/>
            </w:tabs>
            <w:rPr>
              <w:rFonts w:asciiTheme="minorHAnsi" w:hAnsiTheme="minorHAnsi"/>
              <w:noProof/>
              <w:sz w:val="22"/>
            </w:rPr>
          </w:pPr>
          <w:hyperlink w:anchor="_Toc485455930" w:history="1">
            <w:r w:rsidR="00113C2C" w:rsidRPr="00E705CD">
              <w:rPr>
                <w:rStyle w:val="Hyperlink"/>
                <w:noProof/>
              </w:rPr>
              <w:t>1.2</w:t>
            </w:r>
            <w:r w:rsidR="00113C2C">
              <w:rPr>
                <w:rFonts w:asciiTheme="minorHAnsi" w:hAnsiTheme="minorHAnsi"/>
                <w:noProof/>
                <w:sz w:val="22"/>
              </w:rPr>
              <w:tab/>
            </w:r>
            <w:r w:rsidR="00113C2C" w:rsidRPr="00E705CD">
              <w:rPr>
                <w:rStyle w:val="Hyperlink"/>
                <w:noProof/>
              </w:rPr>
              <w:t>Sistemas Multiagentes e seus usos</w:t>
            </w:r>
            <w:r w:rsidR="00113C2C">
              <w:rPr>
                <w:noProof/>
                <w:webHidden/>
              </w:rPr>
              <w:tab/>
            </w:r>
            <w:r>
              <w:rPr>
                <w:noProof/>
                <w:webHidden/>
              </w:rPr>
              <w:fldChar w:fldCharType="begin"/>
            </w:r>
            <w:r w:rsidR="00113C2C">
              <w:rPr>
                <w:noProof/>
                <w:webHidden/>
              </w:rPr>
              <w:instrText xml:space="preserve"> PAGEREF _Toc485455930 \h </w:instrText>
            </w:r>
            <w:r>
              <w:rPr>
                <w:noProof/>
                <w:webHidden/>
              </w:rPr>
            </w:r>
            <w:r>
              <w:rPr>
                <w:noProof/>
                <w:webHidden/>
              </w:rPr>
              <w:fldChar w:fldCharType="separate"/>
            </w:r>
            <w:r w:rsidR="00113C2C">
              <w:rPr>
                <w:noProof/>
                <w:webHidden/>
              </w:rPr>
              <w:t>4</w:t>
            </w:r>
            <w:r>
              <w:rPr>
                <w:noProof/>
                <w:webHidden/>
              </w:rPr>
              <w:fldChar w:fldCharType="end"/>
            </w:r>
          </w:hyperlink>
        </w:p>
        <w:p w:rsidR="00113C2C" w:rsidRDefault="008B3ABA">
          <w:pPr>
            <w:pStyle w:val="Sumrio2"/>
            <w:tabs>
              <w:tab w:val="left" w:pos="1540"/>
              <w:tab w:val="right" w:leader="dot" w:pos="8494"/>
            </w:tabs>
            <w:rPr>
              <w:rFonts w:asciiTheme="minorHAnsi" w:hAnsiTheme="minorHAnsi"/>
              <w:noProof/>
              <w:sz w:val="22"/>
            </w:rPr>
          </w:pPr>
          <w:hyperlink w:anchor="_Toc485455931" w:history="1">
            <w:r w:rsidR="00113C2C" w:rsidRPr="00E705CD">
              <w:rPr>
                <w:rStyle w:val="Hyperlink"/>
                <w:noProof/>
              </w:rPr>
              <w:t>1.3</w:t>
            </w:r>
            <w:r w:rsidR="00113C2C">
              <w:rPr>
                <w:rFonts w:asciiTheme="minorHAnsi" w:hAnsiTheme="minorHAnsi"/>
                <w:noProof/>
                <w:sz w:val="22"/>
              </w:rPr>
              <w:tab/>
            </w:r>
            <w:r w:rsidR="00113C2C" w:rsidRPr="00E705CD">
              <w:rPr>
                <w:rStyle w:val="Hyperlink"/>
                <w:noProof/>
              </w:rPr>
              <w:t>Modelos de sistemas complexos utilizando multiagentes</w:t>
            </w:r>
            <w:r w:rsidR="00113C2C">
              <w:rPr>
                <w:noProof/>
                <w:webHidden/>
              </w:rPr>
              <w:tab/>
            </w:r>
            <w:r>
              <w:rPr>
                <w:noProof/>
                <w:webHidden/>
              </w:rPr>
              <w:fldChar w:fldCharType="begin"/>
            </w:r>
            <w:r w:rsidR="00113C2C">
              <w:rPr>
                <w:noProof/>
                <w:webHidden/>
              </w:rPr>
              <w:instrText xml:space="preserve"> PAGEREF _Toc485455931 \h </w:instrText>
            </w:r>
            <w:r>
              <w:rPr>
                <w:noProof/>
                <w:webHidden/>
              </w:rPr>
            </w:r>
            <w:r>
              <w:rPr>
                <w:noProof/>
                <w:webHidden/>
              </w:rPr>
              <w:fldChar w:fldCharType="separate"/>
            </w:r>
            <w:r w:rsidR="00113C2C">
              <w:rPr>
                <w:noProof/>
                <w:webHidden/>
              </w:rPr>
              <w:t>5</w:t>
            </w:r>
            <w:r>
              <w:rPr>
                <w:noProof/>
                <w:webHidden/>
              </w:rPr>
              <w:fldChar w:fldCharType="end"/>
            </w:r>
          </w:hyperlink>
        </w:p>
        <w:p w:rsidR="00113C2C" w:rsidRDefault="008B3ABA">
          <w:pPr>
            <w:pStyle w:val="Sumrio3"/>
            <w:tabs>
              <w:tab w:val="left" w:pos="1889"/>
              <w:tab w:val="right" w:leader="dot" w:pos="8494"/>
            </w:tabs>
            <w:rPr>
              <w:rFonts w:asciiTheme="minorHAnsi" w:hAnsiTheme="minorHAnsi"/>
              <w:noProof/>
              <w:sz w:val="22"/>
            </w:rPr>
          </w:pPr>
          <w:hyperlink w:anchor="_Toc485455932" w:history="1">
            <w:r w:rsidR="00113C2C" w:rsidRPr="00E705CD">
              <w:rPr>
                <w:rStyle w:val="Hyperlink"/>
                <w:rFonts w:cs="Times New Roman"/>
                <w:noProof/>
              </w:rPr>
              <w:t>1.3.1</w:t>
            </w:r>
            <w:r w:rsidR="00113C2C">
              <w:rPr>
                <w:rFonts w:asciiTheme="minorHAnsi" w:hAnsiTheme="minorHAnsi"/>
                <w:noProof/>
                <w:sz w:val="22"/>
              </w:rPr>
              <w:tab/>
            </w:r>
            <w:r w:rsidR="00113C2C" w:rsidRPr="00E705CD">
              <w:rPr>
                <w:rStyle w:val="Hyperlink"/>
                <w:rFonts w:cs="Times New Roman"/>
                <w:noProof/>
              </w:rPr>
              <w:t>Agentes para fluxo de trabalho e gerenciamento de processos de negócios</w:t>
            </w:r>
            <w:r w:rsidR="00113C2C">
              <w:rPr>
                <w:noProof/>
                <w:webHidden/>
              </w:rPr>
              <w:tab/>
            </w:r>
            <w:r>
              <w:rPr>
                <w:noProof/>
                <w:webHidden/>
              </w:rPr>
              <w:fldChar w:fldCharType="begin"/>
            </w:r>
            <w:r w:rsidR="00113C2C">
              <w:rPr>
                <w:noProof/>
                <w:webHidden/>
              </w:rPr>
              <w:instrText xml:space="preserve"> PAGEREF _Toc485455932 \h </w:instrText>
            </w:r>
            <w:r>
              <w:rPr>
                <w:noProof/>
                <w:webHidden/>
              </w:rPr>
            </w:r>
            <w:r>
              <w:rPr>
                <w:noProof/>
                <w:webHidden/>
              </w:rPr>
              <w:fldChar w:fldCharType="separate"/>
            </w:r>
            <w:r w:rsidR="00113C2C">
              <w:rPr>
                <w:noProof/>
                <w:webHidden/>
              </w:rPr>
              <w:t>5</w:t>
            </w:r>
            <w:r>
              <w:rPr>
                <w:noProof/>
                <w:webHidden/>
              </w:rPr>
              <w:fldChar w:fldCharType="end"/>
            </w:r>
          </w:hyperlink>
        </w:p>
        <w:p w:rsidR="00113C2C" w:rsidRDefault="008B3ABA">
          <w:pPr>
            <w:pStyle w:val="Sumrio3"/>
            <w:tabs>
              <w:tab w:val="left" w:pos="1889"/>
              <w:tab w:val="right" w:leader="dot" w:pos="8494"/>
            </w:tabs>
            <w:rPr>
              <w:rFonts w:asciiTheme="minorHAnsi" w:hAnsiTheme="minorHAnsi"/>
              <w:noProof/>
              <w:sz w:val="22"/>
            </w:rPr>
          </w:pPr>
          <w:hyperlink w:anchor="_Toc485455933" w:history="1">
            <w:r w:rsidR="00113C2C" w:rsidRPr="00E705CD">
              <w:rPr>
                <w:rStyle w:val="Hyperlink"/>
                <w:noProof/>
              </w:rPr>
              <w:t>1.3.2</w:t>
            </w:r>
            <w:r w:rsidR="00113C2C">
              <w:rPr>
                <w:rFonts w:asciiTheme="minorHAnsi" w:hAnsiTheme="minorHAnsi"/>
                <w:noProof/>
                <w:sz w:val="22"/>
              </w:rPr>
              <w:tab/>
            </w:r>
            <w:r w:rsidR="00113C2C" w:rsidRPr="00E705CD">
              <w:rPr>
                <w:rStyle w:val="Hyperlink"/>
                <w:noProof/>
              </w:rPr>
              <w:t>Agentes para Comércio Eletrônico</w:t>
            </w:r>
            <w:r w:rsidR="00113C2C">
              <w:rPr>
                <w:noProof/>
                <w:webHidden/>
              </w:rPr>
              <w:tab/>
            </w:r>
            <w:r>
              <w:rPr>
                <w:noProof/>
                <w:webHidden/>
              </w:rPr>
              <w:fldChar w:fldCharType="begin"/>
            </w:r>
            <w:r w:rsidR="00113C2C">
              <w:rPr>
                <w:noProof/>
                <w:webHidden/>
              </w:rPr>
              <w:instrText xml:space="preserve"> PAGEREF _Toc485455933 \h </w:instrText>
            </w:r>
            <w:r>
              <w:rPr>
                <w:noProof/>
                <w:webHidden/>
              </w:rPr>
            </w:r>
            <w:r>
              <w:rPr>
                <w:noProof/>
                <w:webHidden/>
              </w:rPr>
              <w:fldChar w:fldCharType="separate"/>
            </w:r>
            <w:r w:rsidR="00113C2C">
              <w:rPr>
                <w:noProof/>
                <w:webHidden/>
              </w:rPr>
              <w:t>6</w:t>
            </w:r>
            <w:r>
              <w:rPr>
                <w:noProof/>
                <w:webHidden/>
              </w:rPr>
              <w:fldChar w:fldCharType="end"/>
            </w:r>
          </w:hyperlink>
        </w:p>
        <w:p w:rsidR="00113C2C" w:rsidRDefault="008B3ABA">
          <w:pPr>
            <w:pStyle w:val="Sumrio1"/>
            <w:tabs>
              <w:tab w:val="left" w:pos="1100"/>
              <w:tab w:val="right" w:leader="dot" w:pos="8494"/>
            </w:tabs>
            <w:rPr>
              <w:rFonts w:asciiTheme="minorHAnsi" w:hAnsiTheme="minorHAnsi"/>
              <w:noProof/>
              <w:sz w:val="22"/>
            </w:rPr>
          </w:pPr>
          <w:hyperlink w:anchor="_Toc485455934" w:history="1">
            <w:r w:rsidR="00113C2C" w:rsidRPr="00E705CD">
              <w:rPr>
                <w:rStyle w:val="Hyperlink"/>
                <w:noProof/>
              </w:rPr>
              <w:t>2</w:t>
            </w:r>
            <w:r w:rsidR="00113C2C">
              <w:rPr>
                <w:rFonts w:asciiTheme="minorHAnsi" w:hAnsiTheme="minorHAnsi"/>
                <w:noProof/>
                <w:sz w:val="22"/>
              </w:rPr>
              <w:tab/>
            </w:r>
            <w:r w:rsidR="00113C2C" w:rsidRPr="00E705CD">
              <w:rPr>
                <w:rStyle w:val="Hyperlink"/>
                <w:noProof/>
              </w:rPr>
              <w:t>JUSTIFICATIVA</w:t>
            </w:r>
            <w:r w:rsidR="00113C2C">
              <w:rPr>
                <w:noProof/>
                <w:webHidden/>
              </w:rPr>
              <w:tab/>
            </w:r>
            <w:r>
              <w:rPr>
                <w:noProof/>
                <w:webHidden/>
              </w:rPr>
              <w:fldChar w:fldCharType="begin"/>
            </w:r>
            <w:r w:rsidR="00113C2C">
              <w:rPr>
                <w:noProof/>
                <w:webHidden/>
              </w:rPr>
              <w:instrText xml:space="preserve"> PAGEREF _Toc485455934 \h </w:instrText>
            </w:r>
            <w:r>
              <w:rPr>
                <w:noProof/>
                <w:webHidden/>
              </w:rPr>
            </w:r>
            <w:r>
              <w:rPr>
                <w:noProof/>
                <w:webHidden/>
              </w:rPr>
              <w:fldChar w:fldCharType="separate"/>
            </w:r>
            <w:r w:rsidR="00113C2C">
              <w:rPr>
                <w:noProof/>
                <w:webHidden/>
              </w:rPr>
              <w:t>8</w:t>
            </w:r>
            <w:r>
              <w:rPr>
                <w:noProof/>
                <w:webHidden/>
              </w:rPr>
              <w:fldChar w:fldCharType="end"/>
            </w:r>
          </w:hyperlink>
        </w:p>
        <w:p w:rsidR="00113C2C" w:rsidRDefault="008B3ABA">
          <w:pPr>
            <w:pStyle w:val="Sumrio1"/>
            <w:tabs>
              <w:tab w:val="left" w:pos="1100"/>
              <w:tab w:val="right" w:leader="dot" w:pos="8494"/>
            </w:tabs>
            <w:rPr>
              <w:rFonts w:asciiTheme="minorHAnsi" w:hAnsiTheme="minorHAnsi"/>
              <w:noProof/>
              <w:sz w:val="22"/>
            </w:rPr>
          </w:pPr>
          <w:hyperlink w:anchor="_Toc485455935" w:history="1">
            <w:r w:rsidR="00113C2C" w:rsidRPr="00E705CD">
              <w:rPr>
                <w:rStyle w:val="Hyperlink"/>
                <w:noProof/>
              </w:rPr>
              <w:t>3</w:t>
            </w:r>
            <w:r w:rsidR="00113C2C">
              <w:rPr>
                <w:rFonts w:asciiTheme="minorHAnsi" w:hAnsiTheme="minorHAnsi"/>
                <w:noProof/>
                <w:sz w:val="22"/>
              </w:rPr>
              <w:tab/>
            </w:r>
            <w:r w:rsidR="00113C2C" w:rsidRPr="00E705CD">
              <w:rPr>
                <w:rStyle w:val="Hyperlink"/>
                <w:noProof/>
              </w:rPr>
              <w:t>OBJETIVOS</w:t>
            </w:r>
            <w:r w:rsidR="00113C2C">
              <w:rPr>
                <w:noProof/>
                <w:webHidden/>
              </w:rPr>
              <w:tab/>
            </w:r>
            <w:r>
              <w:rPr>
                <w:noProof/>
                <w:webHidden/>
              </w:rPr>
              <w:fldChar w:fldCharType="begin"/>
            </w:r>
            <w:r w:rsidR="00113C2C">
              <w:rPr>
                <w:noProof/>
                <w:webHidden/>
              </w:rPr>
              <w:instrText xml:space="preserve"> PAGEREF _Toc485455935 \h </w:instrText>
            </w:r>
            <w:r>
              <w:rPr>
                <w:noProof/>
                <w:webHidden/>
              </w:rPr>
            </w:r>
            <w:r>
              <w:rPr>
                <w:noProof/>
                <w:webHidden/>
              </w:rPr>
              <w:fldChar w:fldCharType="separate"/>
            </w:r>
            <w:r w:rsidR="00113C2C">
              <w:rPr>
                <w:noProof/>
                <w:webHidden/>
              </w:rPr>
              <w:t>9</w:t>
            </w:r>
            <w:r>
              <w:rPr>
                <w:noProof/>
                <w:webHidden/>
              </w:rPr>
              <w:fldChar w:fldCharType="end"/>
            </w:r>
          </w:hyperlink>
        </w:p>
        <w:p w:rsidR="00113C2C" w:rsidRDefault="008B3ABA">
          <w:pPr>
            <w:pStyle w:val="Sumrio2"/>
            <w:tabs>
              <w:tab w:val="left" w:pos="1540"/>
              <w:tab w:val="right" w:leader="dot" w:pos="8494"/>
            </w:tabs>
            <w:rPr>
              <w:rFonts w:asciiTheme="minorHAnsi" w:hAnsiTheme="minorHAnsi"/>
              <w:noProof/>
              <w:sz w:val="22"/>
            </w:rPr>
          </w:pPr>
          <w:hyperlink w:anchor="_Toc485455936" w:history="1">
            <w:r w:rsidR="00113C2C" w:rsidRPr="00E705CD">
              <w:rPr>
                <w:rStyle w:val="Hyperlink"/>
                <w:noProof/>
              </w:rPr>
              <w:t>3.1</w:t>
            </w:r>
            <w:r w:rsidR="00113C2C">
              <w:rPr>
                <w:rFonts w:asciiTheme="minorHAnsi" w:hAnsiTheme="minorHAnsi"/>
                <w:noProof/>
                <w:sz w:val="22"/>
              </w:rPr>
              <w:tab/>
            </w:r>
            <w:r w:rsidR="00113C2C" w:rsidRPr="00E705CD">
              <w:rPr>
                <w:rStyle w:val="Hyperlink"/>
                <w:noProof/>
              </w:rPr>
              <w:t>GERAL</w:t>
            </w:r>
            <w:r w:rsidR="00113C2C">
              <w:rPr>
                <w:noProof/>
                <w:webHidden/>
              </w:rPr>
              <w:tab/>
            </w:r>
            <w:r>
              <w:rPr>
                <w:noProof/>
                <w:webHidden/>
              </w:rPr>
              <w:fldChar w:fldCharType="begin"/>
            </w:r>
            <w:r w:rsidR="00113C2C">
              <w:rPr>
                <w:noProof/>
                <w:webHidden/>
              </w:rPr>
              <w:instrText xml:space="preserve"> PAGEREF _Toc485455936 \h </w:instrText>
            </w:r>
            <w:r>
              <w:rPr>
                <w:noProof/>
                <w:webHidden/>
              </w:rPr>
            </w:r>
            <w:r>
              <w:rPr>
                <w:noProof/>
                <w:webHidden/>
              </w:rPr>
              <w:fldChar w:fldCharType="separate"/>
            </w:r>
            <w:r w:rsidR="00113C2C">
              <w:rPr>
                <w:noProof/>
                <w:webHidden/>
              </w:rPr>
              <w:t>9</w:t>
            </w:r>
            <w:r>
              <w:rPr>
                <w:noProof/>
                <w:webHidden/>
              </w:rPr>
              <w:fldChar w:fldCharType="end"/>
            </w:r>
          </w:hyperlink>
        </w:p>
        <w:p w:rsidR="00113C2C" w:rsidRDefault="008B3ABA">
          <w:pPr>
            <w:pStyle w:val="Sumrio2"/>
            <w:tabs>
              <w:tab w:val="left" w:pos="1540"/>
              <w:tab w:val="right" w:leader="dot" w:pos="8494"/>
            </w:tabs>
            <w:rPr>
              <w:rFonts w:asciiTheme="minorHAnsi" w:hAnsiTheme="minorHAnsi"/>
              <w:noProof/>
              <w:sz w:val="22"/>
            </w:rPr>
          </w:pPr>
          <w:hyperlink w:anchor="_Toc485455937" w:history="1">
            <w:r w:rsidR="00113C2C" w:rsidRPr="00E705CD">
              <w:rPr>
                <w:rStyle w:val="Hyperlink"/>
                <w:noProof/>
              </w:rPr>
              <w:t>3.2</w:t>
            </w:r>
            <w:r w:rsidR="00113C2C">
              <w:rPr>
                <w:rFonts w:asciiTheme="minorHAnsi" w:hAnsiTheme="minorHAnsi"/>
                <w:noProof/>
                <w:sz w:val="22"/>
              </w:rPr>
              <w:tab/>
            </w:r>
            <w:r w:rsidR="00113C2C" w:rsidRPr="00E705CD">
              <w:rPr>
                <w:rStyle w:val="Hyperlink"/>
                <w:noProof/>
              </w:rPr>
              <w:t>ESPECÍFICOS</w:t>
            </w:r>
            <w:r w:rsidR="00113C2C">
              <w:rPr>
                <w:noProof/>
                <w:webHidden/>
              </w:rPr>
              <w:tab/>
            </w:r>
            <w:r>
              <w:rPr>
                <w:noProof/>
                <w:webHidden/>
              </w:rPr>
              <w:fldChar w:fldCharType="begin"/>
            </w:r>
            <w:r w:rsidR="00113C2C">
              <w:rPr>
                <w:noProof/>
                <w:webHidden/>
              </w:rPr>
              <w:instrText xml:space="preserve"> PAGEREF _Toc485455937 \h </w:instrText>
            </w:r>
            <w:r>
              <w:rPr>
                <w:noProof/>
                <w:webHidden/>
              </w:rPr>
            </w:r>
            <w:r>
              <w:rPr>
                <w:noProof/>
                <w:webHidden/>
              </w:rPr>
              <w:fldChar w:fldCharType="separate"/>
            </w:r>
            <w:r w:rsidR="00113C2C">
              <w:rPr>
                <w:noProof/>
                <w:webHidden/>
              </w:rPr>
              <w:t>9</w:t>
            </w:r>
            <w:r>
              <w:rPr>
                <w:noProof/>
                <w:webHidden/>
              </w:rPr>
              <w:fldChar w:fldCharType="end"/>
            </w:r>
          </w:hyperlink>
        </w:p>
        <w:p w:rsidR="00113C2C" w:rsidRDefault="008B3ABA">
          <w:pPr>
            <w:pStyle w:val="Sumrio1"/>
            <w:tabs>
              <w:tab w:val="left" w:pos="1100"/>
              <w:tab w:val="right" w:leader="dot" w:pos="8494"/>
            </w:tabs>
            <w:rPr>
              <w:rFonts w:asciiTheme="minorHAnsi" w:hAnsiTheme="minorHAnsi"/>
              <w:noProof/>
              <w:sz w:val="22"/>
            </w:rPr>
          </w:pPr>
          <w:hyperlink w:anchor="_Toc485455938" w:history="1">
            <w:r w:rsidR="00113C2C" w:rsidRPr="00E705CD">
              <w:rPr>
                <w:rStyle w:val="Hyperlink"/>
                <w:noProof/>
              </w:rPr>
              <w:t>4</w:t>
            </w:r>
            <w:r w:rsidR="00113C2C">
              <w:rPr>
                <w:rFonts w:asciiTheme="minorHAnsi" w:hAnsiTheme="minorHAnsi"/>
                <w:noProof/>
                <w:sz w:val="22"/>
              </w:rPr>
              <w:tab/>
            </w:r>
            <w:r w:rsidR="00113C2C" w:rsidRPr="00E705CD">
              <w:rPr>
                <w:rStyle w:val="Hyperlink"/>
                <w:noProof/>
              </w:rPr>
              <w:t>METODOLOGIA DA PESQUISA</w:t>
            </w:r>
            <w:r w:rsidR="00113C2C">
              <w:rPr>
                <w:noProof/>
                <w:webHidden/>
              </w:rPr>
              <w:tab/>
            </w:r>
            <w:r>
              <w:rPr>
                <w:noProof/>
                <w:webHidden/>
              </w:rPr>
              <w:fldChar w:fldCharType="begin"/>
            </w:r>
            <w:r w:rsidR="00113C2C">
              <w:rPr>
                <w:noProof/>
                <w:webHidden/>
              </w:rPr>
              <w:instrText xml:space="preserve"> PAGEREF _Toc485455938 \h </w:instrText>
            </w:r>
            <w:r>
              <w:rPr>
                <w:noProof/>
                <w:webHidden/>
              </w:rPr>
            </w:r>
            <w:r>
              <w:rPr>
                <w:noProof/>
                <w:webHidden/>
              </w:rPr>
              <w:fldChar w:fldCharType="separate"/>
            </w:r>
            <w:r w:rsidR="00113C2C">
              <w:rPr>
                <w:noProof/>
                <w:webHidden/>
              </w:rPr>
              <w:t>10</w:t>
            </w:r>
            <w:r>
              <w:rPr>
                <w:noProof/>
                <w:webHidden/>
              </w:rPr>
              <w:fldChar w:fldCharType="end"/>
            </w:r>
          </w:hyperlink>
        </w:p>
        <w:p w:rsidR="00113C2C" w:rsidRDefault="008B3ABA">
          <w:pPr>
            <w:pStyle w:val="Sumrio1"/>
            <w:tabs>
              <w:tab w:val="left" w:pos="1100"/>
              <w:tab w:val="right" w:leader="dot" w:pos="8494"/>
            </w:tabs>
            <w:rPr>
              <w:rFonts w:asciiTheme="minorHAnsi" w:hAnsiTheme="minorHAnsi"/>
              <w:noProof/>
              <w:sz w:val="22"/>
            </w:rPr>
          </w:pPr>
          <w:hyperlink w:anchor="_Toc485455939" w:history="1">
            <w:r w:rsidR="00113C2C" w:rsidRPr="00E705CD">
              <w:rPr>
                <w:rStyle w:val="Hyperlink"/>
                <w:rFonts w:eastAsiaTheme="minorHAnsi"/>
                <w:noProof/>
                <w:lang w:eastAsia="en-US"/>
              </w:rPr>
              <w:t>5</w:t>
            </w:r>
            <w:r w:rsidR="00113C2C">
              <w:rPr>
                <w:rFonts w:asciiTheme="minorHAnsi" w:hAnsiTheme="minorHAnsi"/>
                <w:noProof/>
                <w:sz w:val="22"/>
              </w:rPr>
              <w:tab/>
            </w:r>
            <w:r w:rsidR="00113C2C" w:rsidRPr="00E705CD">
              <w:rPr>
                <w:rStyle w:val="Hyperlink"/>
                <w:rFonts w:eastAsiaTheme="minorHAnsi"/>
                <w:noProof/>
                <w:lang w:eastAsia="en-US"/>
              </w:rPr>
              <w:t>REFERÊNCIAS</w:t>
            </w:r>
            <w:r w:rsidR="00113C2C">
              <w:rPr>
                <w:noProof/>
                <w:webHidden/>
              </w:rPr>
              <w:tab/>
            </w:r>
            <w:r>
              <w:rPr>
                <w:noProof/>
                <w:webHidden/>
              </w:rPr>
              <w:fldChar w:fldCharType="begin"/>
            </w:r>
            <w:r w:rsidR="00113C2C">
              <w:rPr>
                <w:noProof/>
                <w:webHidden/>
              </w:rPr>
              <w:instrText xml:space="preserve"> PAGEREF _Toc485455939 \h </w:instrText>
            </w:r>
            <w:r>
              <w:rPr>
                <w:noProof/>
                <w:webHidden/>
              </w:rPr>
            </w:r>
            <w:r>
              <w:rPr>
                <w:noProof/>
                <w:webHidden/>
              </w:rPr>
              <w:fldChar w:fldCharType="separate"/>
            </w:r>
            <w:r w:rsidR="00113C2C">
              <w:rPr>
                <w:noProof/>
                <w:webHidden/>
              </w:rPr>
              <w:t>11</w:t>
            </w:r>
            <w:r>
              <w:rPr>
                <w:noProof/>
                <w:webHidden/>
              </w:rPr>
              <w:fldChar w:fldCharType="end"/>
            </w:r>
          </w:hyperlink>
        </w:p>
        <w:p w:rsidR="00D560D3" w:rsidRDefault="008B3ABA">
          <w:r>
            <w:fldChar w:fldCharType="end"/>
          </w:r>
        </w:p>
      </w:sdtContent>
    </w:sdt>
    <w:p w:rsidR="00FB069E" w:rsidRPr="00FB069E" w:rsidRDefault="00FB069E" w:rsidP="00FB069E">
      <w:pPr>
        <w:autoSpaceDE w:val="0"/>
        <w:autoSpaceDN w:val="0"/>
        <w:adjustRightInd w:val="0"/>
        <w:spacing w:after="0" w:line="240" w:lineRule="auto"/>
        <w:rPr>
          <w:rFonts w:cs="Times New Roman"/>
          <w:szCs w:val="28"/>
        </w:rPr>
      </w:pPr>
    </w:p>
    <w:p w:rsidR="00FB069E" w:rsidRDefault="00FB069E" w:rsidP="0064779D">
      <w:pPr>
        <w:pStyle w:val="Ttulo1"/>
        <w:rPr>
          <w:ins w:id="0" w:author="José Roberto Branco Ramos Filho" w:date="2017-07-05T10:42:00Z"/>
        </w:rPr>
      </w:pPr>
      <w:bookmarkStart w:id="1" w:name="_Toc485455928"/>
      <w:r w:rsidRPr="00FB069E">
        <w:lastRenderedPageBreak/>
        <w:t>INTRODUÇÃO</w:t>
      </w:r>
      <w:bookmarkEnd w:id="1"/>
      <w:r w:rsidRPr="00FB069E">
        <w:t xml:space="preserve">  </w:t>
      </w:r>
    </w:p>
    <w:p w:rsidR="00560595" w:rsidRDefault="00560595" w:rsidP="00560595">
      <w:pPr>
        <w:rPr>
          <w:ins w:id="2" w:author="José Roberto Branco Ramos Filho" w:date="2017-07-05T10:42:00Z"/>
        </w:rPr>
        <w:pPrChange w:id="3" w:author="José Roberto Branco Ramos Filho" w:date="2017-07-05T10:42:00Z">
          <w:pPr>
            <w:pStyle w:val="Ttulo1"/>
          </w:pPr>
        </w:pPrChange>
      </w:pPr>
    </w:p>
    <w:p w:rsidR="00560595" w:rsidRPr="00560595" w:rsidRDefault="00560595" w:rsidP="00560595">
      <w:pPr>
        <w:pPrChange w:id="4" w:author="José Roberto Branco Ramos Filho" w:date="2017-07-05T10:42:00Z">
          <w:pPr>
            <w:pStyle w:val="Ttulo1"/>
          </w:pPr>
        </w:pPrChange>
      </w:pPr>
      <w:ins w:id="5" w:author="José Roberto Branco Ramos Filho" w:date="2017-07-05T10:42:00Z">
        <w:r>
          <w:t>Tens que colocar aqui um texto introdutório antes de entrar diretamente nos conceitos que compõem o trabalho. O leitor tem que entender por que estás fala</w:t>
        </w:r>
      </w:ins>
      <w:ins w:id="6" w:author="José Roberto Branco Ramos Filho" w:date="2017-07-05T10:43:00Z">
        <w:r>
          <w:t xml:space="preserve">ndo </w:t>
        </w:r>
        <w:commentRangeStart w:id="7"/>
        <w:r>
          <w:t>disto</w:t>
        </w:r>
      </w:ins>
      <w:commentRangeEnd w:id="7"/>
      <w:ins w:id="8" w:author="José Roberto Branco Ramos Filho" w:date="2017-07-05T10:44:00Z">
        <w:r>
          <w:rPr>
            <w:rStyle w:val="Refdecomentrio"/>
          </w:rPr>
          <w:commentReference w:id="7"/>
        </w:r>
      </w:ins>
      <w:ins w:id="9" w:author="José Roberto Branco Ramos Filho" w:date="2017-07-05T10:43:00Z">
        <w:r>
          <w:t>.</w:t>
        </w:r>
      </w:ins>
    </w:p>
    <w:p w:rsidR="00D560D3" w:rsidRDefault="00FB069E" w:rsidP="007E17BD">
      <w:pPr>
        <w:pStyle w:val="Ttulo2"/>
      </w:pPr>
      <w:r w:rsidRPr="00FB069E">
        <w:t xml:space="preserve"> </w:t>
      </w:r>
      <w:bookmarkStart w:id="10" w:name="_Toc485455929"/>
      <w:r w:rsidR="007E17BD">
        <w:t>Sistemas Complexos Adaptativos</w:t>
      </w:r>
      <w:bookmarkEnd w:id="10"/>
    </w:p>
    <w:p w:rsidR="007E17BD" w:rsidRDefault="007E17BD" w:rsidP="007E17BD">
      <w:commentRangeStart w:id="11"/>
      <w:r w:rsidRPr="007E17BD">
        <w:t>Um sistema complexo adaptativo – CAS (“</w:t>
      </w:r>
      <w:r w:rsidRPr="007E17BD">
        <w:rPr>
          <w:i/>
          <w:color w:val="222222"/>
          <w:shd w:val="clear" w:color="auto" w:fill="FFFFFF"/>
        </w:rPr>
        <w:t>Complex Adaptive Systems”</w:t>
      </w:r>
      <w:r w:rsidRPr="007E17BD">
        <w:rPr>
          <w:color w:val="222222"/>
          <w:shd w:val="clear" w:color="auto" w:fill="FFFFFF"/>
        </w:rPr>
        <w:t>)</w:t>
      </w:r>
      <w:r w:rsidRPr="007E17BD">
        <w:t>, são sistemas</w:t>
      </w:r>
      <w:commentRangeEnd w:id="11"/>
      <w:r w:rsidR="00560595">
        <w:rPr>
          <w:rStyle w:val="Refdecomentrio"/>
        </w:rPr>
        <w:commentReference w:id="11"/>
      </w:r>
      <w:r w:rsidRPr="007E17BD">
        <w:t xml:space="preserve"> que tratam não somente da relação entre indivíduos em um sistema, mas levam em consideração as relações ocorrentes entre o próprio sistema e o ambiente no qual esses elementos estão inseridos. Diferentemente das técnicas de “ciência natural”, os CAS têm como particularidade </w:t>
      </w:r>
      <w:r w:rsidRPr="00560595">
        <w:rPr>
          <w:highlight w:val="green"/>
          <w:rPrChange w:id="12" w:author="José Roberto Branco Ramos Filho" w:date="2017-07-05T10:46:00Z">
            <w:rPr/>
          </w:rPrChange>
        </w:rPr>
        <w:t>a de</w:t>
      </w:r>
      <w:r w:rsidRPr="007E17BD">
        <w:t xml:space="preserve"> possibilitar adaptações e mudanças em sua natureza, de acordo com o ambiente em estudo e o uso de simulações computacionais como ferramentas de pesquisa</w:t>
      </w:r>
      <w:r>
        <w:t xml:space="preserve"> </w:t>
      </w:r>
      <w:r w:rsidR="008B3ABA">
        <w:fldChar w:fldCharType="begin" w:fldLock="1"/>
      </w:r>
      <w:r>
        <w:instrText>ADDIN CSL_CITATION { "citationItems" : [ { "id" : "ITEM-1", "itemData" : { "DOI" : "10.1002/cplx.20316", "ISBN" : "1368801500433", "ISSN" : "10762787", "PMID" : "7728471", "abstract" : "Complexity theory is a relatively new field that began in the mid-1980s at the Santa Fe Institute in New Mexico. Work at the Santa Fe Institute is usually presented as the study of Complex Adaptive Systems (CAS). The CAS movement is predominantly American, as opposed to the European \u201cnatural science\u201d tradition in the area of cybernetics and systems. Like in cybernetics and systems theory, CAS shares the subject of general properties of complex systems across traditional disciplinary boundaries. However, CAS is distinguished by the extensive use of computer simulations as a research tool, and an emphasis on systems, such as markets or ecologies, which are less integrated or \u201corganized\u201d than the ones studied by the older tradition (e.g., organisms, machines and companies).", "author" : [ { "dropping-particle" : "", "family" : "Chan", "given" : "Serena", "non-dropping-particle" : "", "parse-names" : false, "suffix" : "" } ], "container-title" : "ESD.83 Research Seminar in Engineering Systems", "id" : "ITEM-1", "issued" : { "date-parts" : [ [ "2001" ] ] }, "page" : "1-9", "title" : "Complex Adaptive Systems", "type" : "article-journal", "volume" : "31" }, "uris" : [ "http://www.mendeley.com/documents/?uuid=2acf86d5-33a9-4df1-bb74-91db6ea3b40a" ] } ], "mendeley" : { "formattedCitation" : "(CHAN, 2001)", "plainTextFormattedCitation" : "(CHAN, 2001)", "previouslyFormattedCitation" : "(CHAN, 2001)" }, "properties" : { "noteIndex" : 0 }, "schema" : "https://github.com/citation-style-language/schema/raw/master/csl-citation.json" }</w:instrText>
      </w:r>
      <w:r w:rsidR="008B3ABA">
        <w:fldChar w:fldCharType="separate"/>
      </w:r>
      <w:r w:rsidRPr="007E17BD">
        <w:rPr>
          <w:noProof/>
        </w:rPr>
        <w:t>(CHAN, 2001)</w:t>
      </w:r>
      <w:r w:rsidR="008B3ABA">
        <w:fldChar w:fldCharType="end"/>
      </w:r>
      <w:r>
        <w:t xml:space="preserve">. Serena Chan </w:t>
      </w:r>
      <w:r w:rsidR="008B3ABA">
        <w:fldChar w:fldCharType="begin" w:fldLock="1"/>
      </w:r>
      <w:r>
        <w:instrText>ADDIN CSL_CITATION { "citationItems" : [ { "id" : "ITEM-1", "itemData" : { "DOI" : "10.1002/cplx.20316", "ISBN" : "1368801500433", "ISSN" : "10762787", "PMID" : "7728471", "abstract" : "Complexity theory is a relatively new field that began in the mid-1980s at the Santa Fe Institute in New Mexico. Work at the Santa Fe Institute is usually presented as the study of Complex Adaptive Systems (CAS). The CAS movement is predominantly American, as opposed to the European \u201cnatural science\u201d tradition in the area of cybernetics and systems. Like in cybernetics and systems theory, CAS shares the subject of general properties of complex systems across traditional disciplinary boundaries. However, CAS is distinguished by the extensive use of computer simulations as a research tool, and an emphasis on systems, such as markets or ecologies, which are less integrated or \u201corganized\u201d than the ones studied by the older tradition (e.g., organisms, machines and companies).", "author" : [ { "dropping-particle" : "", "family" : "Chan", "given" : "Serena", "non-dropping-particle" : "", "parse-names" : false, "suffix" : "" } ], "container-title" : "ESD.83 Research Seminar in Engineering Systems", "id" : "ITEM-1", "issued" : { "date-parts" : [ [ "2001" ] ] }, "page" : "1-9", "title" : "Complex Adaptive Systems", "type" : "article-journal", "volume" : "31" }, "uris" : [ "http://www.mendeley.com/documents/?uuid=2acf86d5-33a9-4df1-bb74-91db6ea3b40a" ] } ], "mendeley" : { "formattedCitation" : "(CHAN, 2001)", "manualFormatting" : "(2001)", "plainTextFormattedCitation" : "(CHAN, 2001)", "previouslyFormattedCitation" : "(CHAN, 2001)" }, "properties" : { "noteIndex" : 0 }, "schema" : "https://github.com/citation-style-language/schema/raw/master/csl-citation.json" }</w:instrText>
      </w:r>
      <w:r w:rsidR="008B3ABA">
        <w:fldChar w:fldCharType="separate"/>
      </w:r>
      <w:r>
        <w:rPr>
          <w:noProof/>
        </w:rPr>
        <w:t>(</w:t>
      </w:r>
      <w:r w:rsidRPr="007E17BD">
        <w:rPr>
          <w:noProof/>
        </w:rPr>
        <w:t>2001)</w:t>
      </w:r>
      <w:r w:rsidR="008B3ABA">
        <w:fldChar w:fldCharType="end"/>
      </w:r>
      <w:r w:rsidRPr="007E17BD">
        <w:t xml:space="preserve"> reúne alguns atributos básicos de CAS: controle distribuído (ausência de controle para </w:t>
      </w:r>
      <w:commentRangeStart w:id="13"/>
      <w:r w:rsidRPr="007E17BD">
        <w:t>regir</w:t>
      </w:r>
      <w:commentRangeEnd w:id="13"/>
      <w:r w:rsidR="00560595">
        <w:rPr>
          <w:rStyle w:val="Refdecomentrio"/>
        </w:rPr>
        <w:commentReference w:id="13"/>
      </w:r>
      <w:r w:rsidRPr="007E17BD">
        <w:t xml:space="preserve"> o comportamento do sistema), conectividade (qualquer decisão de um indivíduo pode modificar todo o funcionamento do sistema), co-evolução (os elementos de um sistema podem mudar de acordo com suas interações com o ambiente), dependência sensível em condições iniciais (pequenas mudanças podem ter impacto profundo, ou não, no sistema), ordem emergente (cada indivíduo tem suas próprias características, que implicarão diretamente no sistema), </w:t>
      </w:r>
      <w:r w:rsidRPr="00560595">
        <w:rPr>
          <w:highlight w:val="green"/>
          <w:rPrChange w:id="14" w:author="José Roberto Branco Ramos Filho" w:date="2017-07-05T10:48:00Z">
            <w:rPr/>
          </w:rPrChange>
        </w:rPr>
        <w:t>longe do equilíbrio</w:t>
      </w:r>
      <w:r w:rsidRPr="007E17BD">
        <w:t xml:space="preserve"> (sistemas devem equilibrar as condições de ordem e caos em medidas apropriadas) e estado de paradoxo (que reforça a ideia do “longe do equilíbrio”, o paradoxo constante de ordem e desordem, concorrência e cooperação). A dinamicidade oferecida por esses sistemas dificulta sua implementação, visto que, em termos computacionais, modelar indivíduos com comportamentos e ações independentes e força-los a interagir uns com os outros em um ambiente é um trabalho extremamente delicado.</w:t>
      </w:r>
    </w:p>
    <w:p w:rsidR="007E17BD" w:rsidRDefault="007E17BD" w:rsidP="007E17BD">
      <w:pPr>
        <w:pStyle w:val="Ttulo2"/>
      </w:pPr>
      <w:bookmarkStart w:id="15" w:name="_Toc485455930"/>
      <w:r>
        <w:t xml:space="preserve">Sistemas </w:t>
      </w:r>
      <w:commentRangeStart w:id="16"/>
      <w:r>
        <w:t>Multiagentes</w:t>
      </w:r>
      <w:r w:rsidR="00E75585">
        <w:t xml:space="preserve"> e seus usos</w:t>
      </w:r>
      <w:bookmarkEnd w:id="15"/>
      <w:commentRangeEnd w:id="16"/>
      <w:r w:rsidR="00560595">
        <w:rPr>
          <w:rStyle w:val="Refdecomentrio"/>
          <w:rFonts w:eastAsiaTheme="minorEastAsia" w:cstheme="minorBidi"/>
          <w:bCs w:val="0"/>
        </w:rPr>
        <w:commentReference w:id="16"/>
      </w:r>
    </w:p>
    <w:p w:rsidR="007E17BD" w:rsidRDefault="007E17BD" w:rsidP="007E17BD">
      <w:r w:rsidRPr="007E17BD">
        <w:t>Pa</w:t>
      </w:r>
      <w:r w:rsidR="001E3066">
        <w:t>ra entender o conceito de multi</w:t>
      </w:r>
      <w:r w:rsidR="007E79C2">
        <w:t>agentes, é interessante compreender</w:t>
      </w:r>
      <w:r w:rsidRPr="007E17BD">
        <w:t xml:space="preserve">, em primeiro lugar, o conceito </w:t>
      </w:r>
      <w:r w:rsidR="007E79C2">
        <w:t xml:space="preserve">geral </w:t>
      </w:r>
      <w:r w:rsidRPr="007E17BD">
        <w:t>de agente</w:t>
      </w:r>
      <w:r w:rsidR="007E79C2">
        <w:t xml:space="preserve"> e</w:t>
      </w:r>
      <w:r w:rsidR="007A1E64">
        <w:t>, mais especificamente,</w:t>
      </w:r>
      <w:r w:rsidR="007E79C2">
        <w:t xml:space="preserve"> o de agentes inteligentes</w:t>
      </w:r>
      <w:r w:rsidRPr="007E17BD">
        <w:t>. No campo da computação, um agente é um sistema computacional com capacidade de tomar decisões autônomas e de interagir com outros agentes, se existirem</w:t>
      </w:r>
      <w:r w:rsidR="001E3066">
        <w:t>, dentro de um ambiente qualquer</w:t>
      </w:r>
      <w:r w:rsidRPr="007E17BD">
        <w:t xml:space="preserve">. Wooldridge, em sua obra intitulada “An </w:t>
      </w:r>
      <w:r w:rsidRPr="00560595">
        <w:rPr>
          <w:highlight w:val="green"/>
          <w:rPrChange w:id="17" w:author="José Roberto Branco Ramos Filho" w:date="2017-07-05T10:49:00Z">
            <w:rPr/>
          </w:rPrChange>
        </w:rPr>
        <w:t>introduction</w:t>
      </w:r>
      <w:r>
        <w:t xml:space="preserve"> to MultiAgent Systems” </w:t>
      </w:r>
      <w:r w:rsidR="008B3ABA">
        <w:fldChar w:fldCharType="begin" w:fldLock="1"/>
      </w:r>
      <w:r w:rsidR="00A16B23">
        <w:instrText>ADDIN CSL_CITATION { "citationItems" : [ { "id" : "ITEM-1", "itemData" : { "DOI" : "10.1007/978-3-642-14435-6_1", "ISBN" : "9783642144349", "ISSN" : "16130073", "abstract" : "This is the first textbook to be explicitly designed for use as a course text for an undergraduate/graduate course on multi-agent systems. Assuming only a basic understanding of computer science, this text provides an introduction to all the main issues in the theory and practice of intelligent agents and multi-agent systems. The companion Web Site includes sample exercises, lecture slidest and hyperlinks to software referred to in the book Introduces agents, explains what agents are, how they are constructed and how they can be made to co-operate effectively with one another in large-scale systems Introduces the main issues surrounding the design of intelligent agents Introduces a number of typical applications for agent technology Multiagent systems represent a new way of conceptualising and implementing distributed software. An Introduction to MultiAgent Systems is the first modern textbook on this important topic. It provides a comprehensive introduction to intelligent agents and multiagent systems. The book assumes no specialist knowledge. It introduces the idea of agents as software systems that can act autonomously, and leads the reader through a detailed discussion of: ways that agents can be built how agents can reach agreements the languages that agents can use to communicate with one-another co-operation and co-ordination in agent systems and the applications of agent technology. Designed and written specifically for undergraduates and computing professionals, the book is supported by extensive online teaching resources, including a complete set of lecture slides. Illustrated with many informal examples, and packed with more than 500 references, An Introduction to MultiAgent Systems is a must-read for students and practitioners of agent systems alike.", "author" : [ { "dropping-particle" : "", "family" : "Wooldridge", "given" : "Michael", "non-dropping-particle" : "", "parse-names" : false, "suffix" : "" } ], "container-title" : "CEUR Workshop Proceedings", "edition" : "2", "id" : "ITEM-1", "issued" : { "date-parts" : [ [ "2002" ] ] }, "number-of-pages" : "484", "publisher" : "Wiley", "title" : "An introduction to multi-agent statistics", "type" : "book", "volume" : "1208" }, "uris" : [ "http://www.mendeley.com/documents/?uuid=51b9c7c2-c8d4-4012-a5af-cef09901b05b" ] } ], "mendeley" : { "formattedCitation" : "(WOOLDRIDGE, 2002)", "manualFormatting" : "(2002)", "plainTextFormattedCitation" : "(WOOLDRIDGE, 2002)", "previouslyFormattedCitation" : "(WOOLDRIDGE, 2002)" }, "properties" : { "noteIndex" : 0 }, "schema" : "https://github.com/citation-style-language/schema/raw/master/csl-citation.json" }</w:instrText>
      </w:r>
      <w:r w:rsidR="008B3ABA">
        <w:fldChar w:fldCharType="separate"/>
      </w:r>
      <w:r>
        <w:rPr>
          <w:noProof/>
        </w:rPr>
        <w:t>(</w:t>
      </w:r>
      <w:r w:rsidRPr="007E17BD">
        <w:rPr>
          <w:noProof/>
        </w:rPr>
        <w:t>2002)</w:t>
      </w:r>
      <w:r w:rsidR="008B3ABA">
        <w:fldChar w:fldCharType="end"/>
      </w:r>
      <w:r w:rsidRPr="007E17BD">
        <w:t>, descreve o conceito de agentes como “[um sistema] que pode descobrir por si mesmo o que precisa fazer para satisfazer seus objetivos de design, ao invés de exigir que tenha que ser explicado explicitamente o que fazer em dado momento”.</w:t>
      </w:r>
    </w:p>
    <w:p w:rsidR="001E3066" w:rsidRPr="007E17BD" w:rsidRDefault="001E3066" w:rsidP="007E17BD">
      <w:r>
        <w:t xml:space="preserve">A partir deste conceito, é possível apontar uma das principais características de agentes: suas ações afetam o ambiente no qual ele está situado, ainda que ele não possua controle total sobre esse ambiente. Pode-se afirmar </w:t>
      </w:r>
      <w:commentRangeStart w:id="18"/>
      <w:r>
        <w:t>então</w:t>
      </w:r>
      <w:commentRangeEnd w:id="18"/>
      <w:r w:rsidR="00560595">
        <w:rPr>
          <w:rStyle w:val="Refdecomentrio"/>
        </w:rPr>
        <w:commentReference w:id="18"/>
      </w:r>
      <w:r>
        <w:t xml:space="preserve"> que, ainda que a mesma ação seja realizada mais de uma vez em circunstâncias aparentemente idênticas, podem gerar efeitos demasiadamente diferentes, podendo ainda ter um efeito indesejado. Dentr</w:t>
      </w:r>
      <w:r w:rsidR="000E7F8A">
        <w:t xml:space="preserve">e </w:t>
      </w:r>
      <w:r w:rsidR="00A16B23">
        <w:t xml:space="preserve">as </w:t>
      </w:r>
      <w:r w:rsidR="000E7F8A">
        <w:lastRenderedPageBreak/>
        <w:t xml:space="preserve">muitas subdivisões do conceito de agentes, </w:t>
      </w:r>
      <w:r>
        <w:t>Wooldridge</w:t>
      </w:r>
      <w:ins w:id="19" w:author="José Roberto Branco Ramos Filho" w:date="2017-07-05T10:51:00Z">
        <w:r w:rsidR="00560595">
          <w:t xml:space="preserve"> </w:t>
        </w:r>
      </w:ins>
      <w:r w:rsidR="008B3ABA">
        <w:fldChar w:fldCharType="begin" w:fldLock="1"/>
      </w:r>
      <w:r w:rsidR="00A16B23">
        <w:instrText>ADDIN CSL_CITATION { "citationItems" : [ { "id" : "ITEM-1", "itemData" : { "DOI" : "10.1007/978-3-642-14435-6_1", "ISBN" : "9783642144349", "ISSN" : "16130073", "abstract" : "This is the first textbook to be explicitly designed for use as a course text for an undergraduate/graduate course on multi-agent systems. Assuming only a basic understanding of computer science, this text provides an introduction to all the main issues in the theory and practice of intelligent agents and multi-agent systems. The companion Web Site includes sample exercises, lecture slidest and hyperlinks to software referred to in the book Introduces agents, explains what agents are, how they are constructed and how they can be made to co-operate effectively with one another in large-scale systems Introduces the main issues surrounding the design of intelligent agents Introduces a number of typical applications for agent technology Multiagent systems represent a new way of conceptualising and implementing distributed software. An Introduction to MultiAgent Systems is the first modern textbook on this important topic. It provides a comprehensive introduction to intelligent agents and multiagent systems. The book assumes no specialist knowledge. It introduces the idea of agents as software systems that can act autonomously, and leads the reader through a detailed discussion of: ways that agents can be built how agents can reach agreements the languages that agents can use to communicate with one-another co-operation and co-ordination in agent systems and the applications of agent technology. Designed and written specifically for undergraduates and computing professionals, the book is supported by extensive online teaching resources, including a complete set of lecture slides. Illustrated with many informal examples, and packed with more than 500 references, An Introduction to MultiAgent Systems is a must-read for students and practitioners of agent systems alike.", "author" : [ { "dropping-particle" : "", "family" : "Wooldridge", "given" : "Michael", "non-dropping-particle" : "", "parse-names" : false, "suffix" : "" } ], "container-title" : "CEUR Workshop Proceedings", "edition" : "2", "id" : "ITEM-1", "issued" : { "date-parts" : [ [ "2002" ] ] }, "number-of-pages" : "484", "publisher" : "Wiley", "title" : "An introduction to multi-agent statistics", "type" : "book", "volume" : "1208" }, "uris" : [ "http://www.mendeley.com/documents/?uuid=51b9c7c2-c8d4-4012-a5af-cef09901b05b" ] } ], "mendeley" : { "formattedCitation" : "(WOOLDRIDGE, 2002)", "manualFormatting" : "(2002)", "plainTextFormattedCitation" : "(WOOLDRIDGE, 2002)", "previouslyFormattedCitation" : "(WOOLDRIDGE, 2002)" }, "properties" : { "noteIndex" : 0 }, "schema" : "https://github.com/citation-style-language/schema/raw/master/csl-citation.json" }</w:instrText>
      </w:r>
      <w:r w:rsidR="008B3ABA">
        <w:fldChar w:fldCharType="separate"/>
      </w:r>
      <w:r w:rsidR="00A16B23">
        <w:rPr>
          <w:noProof/>
        </w:rPr>
        <w:t>(</w:t>
      </w:r>
      <w:r w:rsidR="00A16B23" w:rsidRPr="00A16B23">
        <w:rPr>
          <w:noProof/>
        </w:rPr>
        <w:t>2002)</w:t>
      </w:r>
      <w:r w:rsidR="008B3ABA">
        <w:fldChar w:fldCharType="end"/>
      </w:r>
      <w:r>
        <w:t xml:space="preserve"> </w:t>
      </w:r>
      <w:r w:rsidR="00A16B23">
        <w:t>descreve as características que definem um agente inteligente</w:t>
      </w:r>
      <w:r w:rsidR="007E79C2">
        <w:t>, são elas: reatividade (capacidade de percepção e resposta oportuna às mudanças do ambiente</w:t>
      </w:r>
      <w:r w:rsidR="00717EA5">
        <w:t xml:space="preserve">), proatividade (habilidade de </w:t>
      </w:r>
      <w:r w:rsidR="007A1E64">
        <w:t>se comportar com base em metas para satisfazer seus objetivos de design) e capacidade social (capacidade de interação com outros agentes).</w:t>
      </w:r>
    </w:p>
    <w:p w:rsidR="00377174" w:rsidRDefault="00C61644" w:rsidP="007E17BD">
      <w:r>
        <w:t>Um sistema m</w:t>
      </w:r>
      <w:r w:rsidR="00377174">
        <w:t>ultiagentes, por sua vez</w:t>
      </w:r>
      <w:r w:rsidR="007E17BD" w:rsidRPr="007E17BD">
        <w:t>,</w:t>
      </w:r>
      <w:r w:rsidR="00377174">
        <w:t xml:space="preserve"> pode ser definido como um conjunto de agentes que interagem uns com os outros através de processos de comunicação. Cada agente possui uma esfera de influência sobre o ambiente ao qual estão inseridos e, a partir disso, conseguem controlar partes diferenciadas desse ambiente. De acordo com a capacidade e disponibilidade para cooperação e negociação, os agentes podem criar, dentro do sistema, agrupamentos menores de relacionamentos</w:t>
      </w:r>
      <w:r w:rsidR="00E75585">
        <w:t xml:space="preserve">, </w:t>
      </w:r>
      <w:commentRangeStart w:id="20"/>
      <w:commentRangeStart w:id="21"/>
      <w:r w:rsidR="00E75585" w:rsidRPr="00A063B7">
        <w:t>esses grupos</w:t>
      </w:r>
      <w:r w:rsidR="00E75585">
        <w:t>, unidos ao conceito da esfera de influência, podem coincidir, em alguns casos e dar origem a relações de dependência entres os agentes.</w:t>
      </w:r>
      <w:commentRangeEnd w:id="20"/>
      <w:r w:rsidR="00A063B7">
        <w:rPr>
          <w:rStyle w:val="Refdecomentrio"/>
        </w:rPr>
        <w:commentReference w:id="20"/>
      </w:r>
      <w:commentRangeEnd w:id="21"/>
      <w:r w:rsidR="00A063B7">
        <w:rPr>
          <w:rStyle w:val="Refdecomentrio"/>
        </w:rPr>
        <w:commentReference w:id="21"/>
      </w:r>
    </w:p>
    <w:p w:rsidR="00843739" w:rsidRDefault="007E17BD" w:rsidP="004A7BEC">
      <w:r>
        <w:t xml:space="preserve">Segundo Wooldridge </w:t>
      </w:r>
      <w:r w:rsidR="008B3ABA">
        <w:fldChar w:fldCharType="begin" w:fldLock="1"/>
      </w:r>
      <w:r w:rsidR="00A16B23">
        <w:instrText>ADDIN CSL_CITATION { "citationItems" : [ { "id" : "ITEM-1", "itemData" : { "DOI" : "10.1007/978-3-642-14435-6_1", "ISBN" : "9783642144349", "ISSN" : "16130073", "abstract" : "This is the first textbook to be explicitly designed for use as a course text for an undergraduate/graduate course on multi-agent systems. Assuming only a basic understanding of computer science, this text provides an introduction to all the main issues in the theory and practice of intelligent agents and multi-agent systems. The companion Web Site includes sample exercises, lecture slidest and hyperlinks to software referred to in the book Introduces agents, explains what agents are, how they are constructed and how they can be made to co-operate effectively with one another in large-scale systems Introduces the main issues surrounding the design of intelligent agents Introduces a number of typical applications for agent technology Multiagent systems represent a new way of conceptualising and implementing distributed software. An Introduction to MultiAgent Systems is the first modern textbook on this important topic. It provides a comprehensive introduction to intelligent agents and multiagent systems. The book assumes no specialist knowledge. It introduces the idea of agents as software systems that can act autonomously, and leads the reader through a detailed discussion of: ways that agents can be built how agents can reach agreements the languages that agents can use to communicate with one-another co-operation and co-ordination in agent systems and the applications of agent technology. Designed and written specifically for undergraduates and computing professionals, the book is supported by extensive online teaching resources, including a complete set of lecture slides. Illustrated with many informal examples, and packed with more than 500 references, An Introduction to MultiAgent Systems is a must-read for students and practitioners of agent systems alike.", "author" : [ { "dropping-particle" : "", "family" : "Wooldridge", "given" : "Michael", "non-dropping-particle" : "", "parse-names" : false, "suffix" : "" } ], "container-title" : "CEUR Workshop Proceedings", "edition" : "2", "id" : "ITEM-1", "issued" : { "date-parts" : [ [ "2002" ] ] }, "number-of-pages" : "484", "publisher" : "Wiley", "title" : "An introduction to multi-agent statistics", "type" : "book", "volume" : "1208" }, "uris" : [ "http://www.mendeley.com/documents/?uuid=51b9c7c2-c8d4-4012-a5af-cef09901b05b" ] } ], "mendeley" : { "formattedCitation" : "(WOOLDRIDGE, 2002)", "manualFormatting" : "(2002)", "plainTextFormattedCitation" : "(WOOLDRIDGE, 2002)", "previouslyFormattedCitation" : "(WOOLDRIDGE, 2002)" }, "properties" : { "noteIndex" : 0 }, "schema" : "https://github.com/citation-style-language/schema/raw/master/csl-citation.json" }</w:instrText>
      </w:r>
      <w:r w:rsidR="008B3ABA">
        <w:fldChar w:fldCharType="separate"/>
      </w:r>
      <w:r>
        <w:rPr>
          <w:noProof/>
        </w:rPr>
        <w:t>(</w:t>
      </w:r>
      <w:r w:rsidRPr="007E17BD">
        <w:rPr>
          <w:noProof/>
        </w:rPr>
        <w:t>2002)</w:t>
      </w:r>
      <w:r w:rsidR="008B3ABA">
        <w:fldChar w:fldCharType="end"/>
      </w:r>
      <w:r w:rsidRPr="007E17BD">
        <w:t>, a história da computação tem sido marcada por cinco tendências: ubiquidade, interconexão, inteligência, delegação (no sentido de que a computação tem se mostrado cada vez mais confiável aos usuários) e orientação humana. Tais tendências ocorrem de maneira contínua e, a cada dia, exigem o desenvolvimento de tecnologias melhores, afim de preencher lacunas deixadas por tecnologias anteriores. A orientação humana tem relação muito forte com a justificativa do surgimento dos sistemas multiagentes</w:t>
      </w:r>
      <w:r w:rsidR="00383C4C">
        <w:t xml:space="preserve"> a p</w:t>
      </w:r>
      <w:r w:rsidR="00E75585">
        <w:t>artir de 1980, pois trata</w:t>
      </w:r>
      <w:r w:rsidR="00383C4C">
        <w:t xml:space="preserve"> da</w:t>
      </w:r>
      <w:r w:rsidRPr="007E17BD">
        <w:t xml:space="preserve"> crescente busca por visões de programação inspiradas no modo humano de ver o mundo e entende-lo.</w:t>
      </w:r>
    </w:p>
    <w:p w:rsidR="00E75585" w:rsidRDefault="00DD0B9C" w:rsidP="00E75585">
      <w:pPr>
        <w:pStyle w:val="Ttulo2"/>
      </w:pPr>
      <w:bookmarkStart w:id="22" w:name="_Toc485455931"/>
      <w:r>
        <w:t>Modelos de sistemas complexos utilizando multiagentes</w:t>
      </w:r>
      <w:bookmarkEnd w:id="22"/>
    </w:p>
    <w:p w:rsidR="004A7BEC" w:rsidRDefault="004A7BEC" w:rsidP="00DD0B9C">
      <w:r>
        <w:t xml:space="preserve">Wooldridge </w:t>
      </w:r>
      <w:r w:rsidR="008B3ABA">
        <w:fldChar w:fldCharType="begin" w:fldLock="1"/>
      </w:r>
      <w:r>
        <w:instrText>ADDIN CSL_CITATION { "citationItems" : [ { "id" : "ITEM-1", "itemData" : { "DOI" : "10.1007/978-3-642-14435-6_1", "ISBN" : "9783642144349", "ISSN" : "16130073", "abstract" : "This is the first textbook to be explicitly designed for use as a course text for an undergraduate/graduate course on multi-agent systems. Assuming only a basic understanding of computer science, this text provides an introduction to all the main issues in the theory and practice of intelligent agents and multi-agent systems. The companion Web Site includes sample exercises, lecture slidest and hyperlinks to software referred to in the book Introduces agents, explains what agents are, how they are constructed and how they can be made to co-operate effectively with one another in large-scale systems Introduces the main issues surrounding the design of intelligent agents Introduces a number of typical applications for agent technology Multiagent systems represent a new way of conceptualising and implementing distributed software. An Introduction to MultiAgent Systems is the first modern textbook on this important topic. It provides a comprehensive introduction to intelligent agents and multiagent systems. The book assumes no specialist knowledge. It introduces the idea of agents as software systems that can act autonomously, and leads the reader through a detailed discussion of: ways that agents can be built how agents can reach agreements the languages that agents can use to communicate with one-another co-operation and co-ordination in agent systems and the applications of agent technology. Designed and written specifically for undergraduates and computing professionals, the book is supported by extensive online teaching resources, including a complete set of lecture slides. Illustrated with many informal examples, and packed with more than 500 references, An Introduction to MultiAgent Systems is a must-read for students and practitioners of agent systems alike.", "author" : [ { "dropping-particle" : "", "family" : "Wooldridge", "given" : "Michael", "non-dropping-particle" : "", "parse-names" : false, "suffix" : "" } ], "container-title" : "CEUR Workshop Proceedings", "edition" : "2", "id" : "ITEM-1", "issued" : { "date-parts" : [ [ "2002" ] ] }, "number-of-pages" : "484", "publisher" : "Wiley", "title" : "An introduction to multi-agent statistics", "type" : "book", "volume" : "1208" }, "uris" : [ "http://www.mendeley.com/documents/?uuid=51b9c7c2-c8d4-4012-a5af-cef09901b05b" ] } ], "mendeley" : { "formattedCitation" : "(WOOLDRIDGE, 2002)", "manualFormatting" : "(2002)", "plainTextFormattedCitation" : "(WOOLDRIDGE, 2002)", "previouslyFormattedCitation" : "(WOOLDRIDGE, 2002)" }, "properties" : { "noteIndex" : 0 }, "schema" : "https://github.com/citation-style-language/schema/raw/master/csl-citation.json" }</w:instrText>
      </w:r>
      <w:r w:rsidR="008B3ABA">
        <w:fldChar w:fldCharType="separate"/>
      </w:r>
      <w:r w:rsidRPr="004A7BEC">
        <w:rPr>
          <w:noProof/>
        </w:rPr>
        <w:t>(2002)</w:t>
      </w:r>
      <w:r w:rsidR="008B3ABA">
        <w:fldChar w:fldCharType="end"/>
      </w:r>
      <w:r>
        <w:t xml:space="preserve"> divide as aplicações de multiagentes em dois grandes grupos: sistemas distribuídos – nos quais os agentes podem ser vistos como nós em um sistema distribuído e, nesse grupo, é dado ênfase ao coletivo de agentes</w:t>
      </w:r>
      <w:del w:id="23" w:author="José Roberto Branco Ramos Filho" w:date="2017-07-05T10:54:00Z">
        <w:r w:rsidDel="00A063B7">
          <w:delText xml:space="preserve">, </w:delText>
        </w:r>
      </w:del>
      <w:ins w:id="24" w:author="José Roberto Branco Ramos Filho" w:date="2017-07-05T10:54:00Z">
        <w:r w:rsidR="00A063B7">
          <w:t xml:space="preserve">; </w:t>
        </w:r>
      </w:ins>
      <w:r>
        <w:t xml:space="preserve">e </w:t>
      </w:r>
      <w:r w:rsidR="000331FF">
        <w:t>como assistentes pessoais de software – nestes, os agentes funcionam como assistentes proativos para determinadas aplicações, nesse grupo, é dado ênfase a individualidade dos agentes. Algumas das aplicações descritas por Wooldridge:</w:t>
      </w:r>
    </w:p>
    <w:p w:rsidR="000331FF" w:rsidRPr="000331FF" w:rsidRDefault="000331FF" w:rsidP="000331FF">
      <w:pPr>
        <w:pStyle w:val="Ttulo3"/>
        <w:rPr>
          <w:rFonts w:ascii="Times New Roman" w:hAnsi="Times New Roman" w:cs="Times New Roman"/>
        </w:rPr>
      </w:pPr>
      <w:bookmarkStart w:id="25" w:name="_Toc485455932"/>
      <w:r w:rsidRPr="000331FF">
        <w:rPr>
          <w:rFonts w:ascii="Times New Roman" w:hAnsi="Times New Roman" w:cs="Times New Roman"/>
        </w:rPr>
        <w:t>Agentes para fluxo de trabalho e gerenciamento de processos de negócios</w:t>
      </w:r>
      <w:bookmarkEnd w:id="25"/>
    </w:p>
    <w:p w:rsidR="000331FF" w:rsidRDefault="000331FF" w:rsidP="000331FF">
      <w:r>
        <w:t xml:space="preserve">No campo de gerenciamento de negócios, </w:t>
      </w:r>
      <w:r w:rsidR="000B786E">
        <w:t>os sistemas de fluxo de trabalho</w:t>
      </w:r>
      <w:r w:rsidR="00B7593F">
        <w:t xml:space="preserve"> tê</w:t>
      </w:r>
      <w:r w:rsidR="00F959D5">
        <w:t xml:space="preserve">m como intuito acelerar as tarefas comerciais, garantindo o fluxo de documentos. Nesse contexto, o sistema ADEPT </w:t>
      </w:r>
      <w:r w:rsidR="008B3ABA">
        <w:fldChar w:fldCharType="begin" w:fldLock="1"/>
      </w:r>
      <w:r w:rsidR="00F959D5">
        <w:instrText>ADDIN CSL_CITATION { "citationItems" : [ { "id" : "ITEM-1", "itemData" : { "DOI" : "10.1007/978-3-642-14435-6_1", "ISBN" : "9783642144349", "ISSN" : "16130073", "abstract" : "This is the first textbook to be explicitly designed for use as a course text for an undergraduate/graduate course on multi-agent systems. Assuming only a basic understanding of computer science, this text provides an introduction to all the main issues in the theory and practice of intelligent agents and multi-agent systems. The companion Web Site includes sample exercises, lecture slidest and hyperlinks to software referred to in the book Introduces agents, explains what agents are, how they are constructed and how they can be made to co-operate effectively with one another in large-scale systems Introduces the main issues surrounding the design of intelligent agents Introduces a number of typical applications for agent technology Multiagent systems represent a new way of conceptualising and implementing distributed software. An Introduction to MultiAgent Systems is the first modern textbook on this important topic. It provides a comprehensive introduction to intelligent agents and multiagent systems. The book assumes no specialist knowledge. It introduces the idea of agents as software systems that can act autonomously, and leads the reader through a detailed discussion of: ways that agents can be built how agents can reach agreements the languages that agents can use to communicate with one-another co-operation and co-ordination in agent systems and the applications of agent technology. Designed and written specifically for undergraduates and computing professionals, the book is supported by extensive online teaching resources, including a complete set of lecture slides. Illustrated with many informal examples, and packed with more than 500 references, An Introduction to MultiAgent Systems is a must-read for students and practitioners of agent systems alike.", "author" : [ { "dropping-particle" : "", "family" : "Wooldridge", "given" : "Michael", "non-dropping-particle" : "", "parse-names" : false, "suffix" : "" } ], "container-title" : "CEUR Workshop Proceedings", "edition" : "2", "id" : "ITEM-1", "issued" : { "date-parts" : [ [ "2002" ] ] }, "number-of-pages" : "484", "publisher" : "Wiley", "title" : "An introduction to multi-agent statistics", "type" : "book", "volume" : "1208" }, "uris" : [ "http://www.mendeley.com/documents/?uuid=51b9c7c2-c8d4-4012-a5af-cef09901b05b" ] } ], "mendeley" : { "formattedCitation" : "(WOOLDRIDGE, 2002)", "manualFormatting" : "(JENNINGS et al., 1996b apud WOOLDRIDGE, 2002)", "plainTextFormattedCitation" : "(WOOLDRIDGE, 2002)", "previouslyFormattedCitation" : "(WOOLDRIDGE, 2002)" }, "properties" : { "noteIndex" : 0 }, "schema" : "https://github.com/citation-style-language/schema/raw/master/csl-citation.json" }</w:instrText>
      </w:r>
      <w:r w:rsidR="008B3ABA">
        <w:fldChar w:fldCharType="separate"/>
      </w:r>
      <w:r w:rsidR="00F959D5" w:rsidRPr="00F959D5">
        <w:rPr>
          <w:noProof/>
        </w:rPr>
        <w:t>(</w:t>
      </w:r>
      <w:r w:rsidR="00F959D5">
        <w:rPr>
          <w:noProof/>
        </w:rPr>
        <w:t xml:space="preserve">JENNINGS et al., 1996b apud </w:t>
      </w:r>
      <w:r w:rsidR="00F959D5" w:rsidRPr="00F959D5">
        <w:rPr>
          <w:noProof/>
        </w:rPr>
        <w:t>WOOLDRIDGE, 2002)</w:t>
      </w:r>
      <w:r w:rsidR="008B3ABA">
        <w:fldChar w:fldCharType="end"/>
      </w:r>
      <w:r w:rsidR="00F959D5">
        <w:t xml:space="preserve"> modela agentes de negociação e de prestação de serviços como uma organização empresarial.</w:t>
      </w:r>
      <w:r w:rsidR="00B652D3">
        <w:t xml:space="preserve"> O problema de sistemas centralizados no fluxo de trabalho está relacionado a incapacidade de resposta satisfatória dos mesmos frente a eventos imprevisíveis, tal problema tornou-se a maior motivação para o desenvolvimento do ADEPT.</w:t>
      </w:r>
      <w:r w:rsidR="00F959D5">
        <w:t xml:space="preserve"> </w:t>
      </w:r>
      <w:r w:rsidR="00B652D3">
        <w:t>Neste sistema, d</w:t>
      </w:r>
      <w:r w:rsidR="00F959D5">
        <w:t xml:space="preserve">epartamentos de uma empresa ou indivíduos em um departamento são representados como agentes que necessitam cooperar entre </w:t>
      </w:r>
      <w:commentRangeStart w:id="26"/>
      <w:r w:rsidR="00F959D5">
        <w:t>si a</w:t>
      </w:r>
      <w:ins w:id="27" w:author="José Roberto Branco Ramos Filho" w:date="2017-07-05T10:56:00Z">
        <w:r w:rsidR="00A063B7">
          <w:t xml:space="preserve"> </w:t>
        </w:r>
      </w:ins>
      <w:r w:rsidR="00F959D5">
        <w:t xml:space="preserve">fim </w:t>
      </w:r>
      <w:commentRangeEnd w:id="26"/>
      <w:r w:rsidR="00A063B7">
        <w:rPr>
          <w:rStyle w:val="Refdecomentrio"/>
        </w:rPr>
        <w:commentReference w:id="26"/>
      </w:r>
      <w:r w:rsidR="00F959D5">
        <w:t>de automatizar os processos da empresa.</w:t>
      </w:r>
      <w:r w:rsidR="00B652D3">
        <w:t xml:space="preserve"> Cada agente foi modelado com uma lista de serviços que forneceriam uns aos outros e sob quais condições.</w:t>
      </w:r>
    </w:p>
    <w:p w:rsidR="00113C2C" w:rsidRDefault="00113C2C" w:rsidP="000331FF">
      <w:commentRangeStart w:id="28"/>
      <w:r>
        <w:lastRenderedPageBreak/>
        <w:t>Dois casos serviram como teste para a equipe de desenvolvimento do ADEPT, no primeiro, cada agente possuía um rico conjunto de regras pré-estabelecidas com a finalidade de regular as estratégias de negociação e todos os relacionamentos a partir destas, e no segundo caso, os agentes deveriam responder a imprevistos, sendo necessário a flexibilidade de comportamento individual e social.</w:t>
      </w:r>
      <w:commentRangeEnd w:id="28"/>
      <w:r w:rsidR="00A063B7">
        <w:rPr>
          <w:rStyle w:val="Refdecomentrio"/>
        </w:rPr>
        <w:commentReference w:id="28"/>
      </w:r>
    </w:p>
    <w:p w:rsidR="00113C2C" w:rsidRDefault="00113C2C" w:rsidP="00113C2C">
      <w:pPr>
        <w:pStyle w:val="Ttulo3"/>
      </w:pPr>
      <w:bookmarkStart w:id="29" w:name="_Toc485455933"/>
      <w:r>
        <w:t>Agentes para Comércio Eletrônico</w:t>
      </w:r>
      <w:bookmarkEnd w:id="29"/>
    </w:p>
    <w:p w:rsidR="00C46BB7" w:rsidRDefault="00773306" w:rsidP="00113C2C">
      <w:r>
        <w:t xml:space="preserve">Desde a década de </w:t>
      </w:r>
      <w:commentRangeStart w:id="30"/>
      <w:r>
        <w:t xml:space="preserve">1990, o </w:t>
      </w:r>
      <w:commentRangeEnd w:id="30"/>
      <w:r w:rsidR="00A063B7">
        <w:rPr>
          <w:rStyle w:val="Refdecomentrio"/>
        </w:rPr>
        <w:commentReference w:id="30"/>
      </w:r>
      <w:r>
        <w:t xml:space="preserve">uso da Internet tem crescido desenfreadamente. Devido a isso, o interesse no </w:t>
      </w:r>
      <w:r w:rsidRPr="00773306">
        <w:t>e-commerce</w:t>
      </w:r>
      <w:r>
        <w:t xml:space="preserve"> - comércio eletrônico</w:t>
      </w:r>
      <w:r w:rsidR="002124DE">
        <w:t xml:space="preserve"> também tem se destacado, por mais que a internet não tenha sido criada com esse fim. O uso de agentes nesses casos possibilita o surgimento de uma nova geração de e-commerce que, segundo Wooldridge </w:t>
      </w:r>
      <w:r w:rsidR="008B3ABA">
        <w:fldChar w:fldCharType="begin" w:fldLock="1"/>
      </w:r>
      <w:r w:rsidR="002124DE">
        <w:instrText>ADDIN CSL_CITATION { "citationItems" : [ { "id" : "ITEM-1", "itemData" : { "DOI" : "10.1007/978-3-642-14435-6_1", "ISBN" : "9783642144349", "ISSN" : "16130073", "abstract" : "This is the first textbook to be explicitly designed for use as a course text for an undergraduate/graduate course on multi-agent systems. Assuming only a basic understanding of computer science, this text provides an introduction to all the main issues in the theory and practice of intelligent agents and multi-agent systems. The companion Web Site includes sample exercises, lecture slidest and hyperlinks to software referred to in the book Introduces agents, explains what agents are, how they are constructed and how they can be made to co-operate effectively with one another in large-scale systems Introduces the main issues surrounding the design of intelligent agents Introduces a number of typical applications for agent technology Multiagent systems represent a new way of conceptualising and implementing distributed software. An Introduction to MultiAgent Systems is the first modern textbook on this important topic. It provides a comprehensive introduction to intelligent agents and multiagent systems. The book assumes no specialist knowledge. It introduces the idea of agents as software systems that can act autonomously, and leads the reader through a detailed discussion of: ways that agents can be built how agents can reach agreements the languages that agents can use to communicate with one-another co-operation and co-ordination in agent systems and the applications of agent technology. Designed and written specifically for undergraduates and computing professionals, the book is supported by extensive online teaching resources, including a complete set of lecture slides. Illustrated with many informal examples, and packed with more than 500 references, An Introduction to MultiAgent Systems is a must-read for students and practitioners of agent systems alike.", "author" : [ { "dropping-particle" : "", "family" : "Wooldridge", "given" : "Michael", "non-dropping-particle" : "", "parse-names" : false, "suffix" : "" } ], "container-title" : "CEUR Workshop Proceedings", "edition" : "2", "id" : "ITEM-1", "issued" : { "date-parts" : [ [ "2002" ] ] }, "number-of-pages" : "484", "publisher" : "Wiley", "title" : "An introduction to multi-agent statistics", "type" : "book", "volume" : "1208" }, "uris" : [ "http://www.mendeley.com/documents/?uuid=51b9c7c2-c8d4-4012-a5af-cef09901b05b" ] } ], "mendeley" : { "formattedCitation" : "(WOOLDRIDGE, 2002)", "manualFormatting" : "(2002)", "plainTextFormattedCitation" : "(WOOLDRIDGE, 2002)", "previouslyFormattedCitation" : "(WOOLDRIDGE, 2002)" }, "properties" : { "noteIndex" : 0 }, "schema" : "https://github.com/citation-style-language/schema/raw/master/csl-citation.json" }</w:instrText>
      </w:r>
      <w:r w:rsidR="008B3ABA">
        <w:fldChar w:fldCharType="separate"/>
      </w:r>
      <w:r w:rsidR="002124DE">
        <w:rPr>
          <w:noProof/>
        </w:rPr>
        <w:t>(</w:t>
      </w:r>
      <w:r w:rsidR="002124DE" w:rsidRPr="002124DE">
        <w:rPr>
          <w:noProof/>
        </w:rPr>
        <w:t>2002)</w:t>
      </w:r>
      <w:r w:rsidR="008B3ABA">
        <w:fldChar w:fldCharType="end"/>
      </w:r>
      <w:r w:rsidR="002124DE">
        <w:t>, automatiza muitos aspectos do procedimento de compras de consumidores</w:t>
      </w:r>
      <w:r w:rsidR="00C46BB7">
        <w:t>. Wooldridge cita um dos estudos sobre comportamento de compra de consumidor mais difundidos e, de acordo com este, o processo de compra envolve um consumidor em seis passos</w:t>
      </w:r>
      <w:r w:rsidR="00735A26">
        <w:t xml:space="preserve"> </w:t>
      </w:r>
      <w:r w:rsidR="00735A26" w:rsidRPr="00735A26">
        <w:rPr>
          <w:szCs w:val="24"/>
        </w:rPr>
        <w:t>(</w:t>
      </w:r>
      <w:r w:rsidR="00735A26" w:rsidRPr="00735A26">
        <w:rPr>
          <w:color w:val="000000"/>
          <w:szCs w:val="24"/>
        </w:rPr>
        <w:t xml:space="preserve">GUTTMAN </w:t>
      </w:r>
      <w:r w:rsidR="00735A26" w:rsidRPr="00735A26">
        <w:rPr>
          <w:i/>
          <w:iCs/>
          <w:color w:val="000000"/>
          <w:szCs w:val="24"/>
        </w:rPr>
        <w:t>et</w:t>
      </w:r>
      <w:r w:rsidR="00735A26">
        <w:rPr>
          <w:i/>
          <w:iCs/>
          <w:color w:val="000000"/>
          <w:szCs w:val="24"/>
        </w:rPr>
        <w:t xml:space="preserve"> </w:t>
      </w:r>
      <w:r w:rsidR="00735A26" w:rsidRPr="00735A26">
        <w:rPr>
          <w:i/>
          <w:iCs/>
          <w:color w:val="000000"/>
          <w:szCs w:val="24"/>
        </w:rPr>
        <w:t xml:space="preserve">al, </w:t>
      </w:r>
      <w:r w:rsidR="00735A26" w:rsidRPr="00735A26">
        <w:rPr>
          <w:color w:val="000000"/>
          <w:szCs w:val="24"/>
        </w:rPr>
        <w:t xml:space="preserve">1998 </w:t>
      </w:r>
      <w:r w:rsidR="008B3ABA" w:rsidRPr="00735A26">
        <w:rPr>
          <w:color w:val="000000"/>
          <w:szCs w:val="24"/>
        </w:rPr>
        <w:fldChar w:fldCharType="begin" w:fldLock="1"/>
      </w:r>
      <w:r w:rsidR="00735A26">
        <w:rPr>
          <w:color w:val="000000"/>
          <w:szCs w:val="24"/>
        </w:rPr>
        <w:instrText>ADDIN CSL_CITATION { "citationItems" : [ { "id" : "ITEM-1", "itemData" : { "DOI" : "10.1007/978-3-642-14435-6_1", "ISBN" : "9783642144349", "ISSN" : "16130073", "abstract" : "This is the first textbook to be explicitly designed for use as a course text for an undergraduate/graduate course on multi-agent systems. Assuming only a basic understanding of computer science, this text provides an introduction to all the main issues in the theory and practice of intelligent agents and multi-agent systems. The companion Web Site includes sample exercises, lecture slidest and hyperlinks to software referred to in the book Introduces agents, explains what agents are, how they are constructed and how they can be made to co-operate effectively with one another in large-scale systems Introduces the main issues surrounding the design of intelligent agents Introduces a number of typical applications for agent technology Multiagent systems represent a new way of conceptualising and implementing distributed software. An Introduction to MultiAgent Systems is the first modern textbook on this important topic. It provides a comprehensive introduction to intelligent agents and multiagent systems. The book assumes no specialist knowledge. It introduces the idea of agents as software systems that can act autonomously, and leads the reader through a detailed discussion of: ways that agents can be built how agents can reach agreements the languages that agents can use to communicate with one-another co-operation and co-ordination in agent systems and the applications of agent technology. Designed and written specifically for undergraduates and computing professionals, the book is supported by extensive online teaching resources, including a complete set of lecture slides. Illustrated with many informal examples, and packed with more than 500 references, An Introduction to MultiAgent Systems is a must-read for students and practitioners of agent systems alike.", "author" : [ { "dropping-particle" : "", "family" : "Wooldridge", "given" : "Michael", "non-dropping-particle" : "", "parse-names" : false, "suffix" : "" } ], "container-title" : "CEUR Workshop Proceedings", "edition" : "2", "id" : "ITEM-1", "issued" : { "date-parts" : [ [ "2002" ] ] }, "number-of-pages" : "484", "publisher" : "Wiley", "title" : "An introduction to multi-agent statistics", "type" : "book", "volume" : "1208" }, "uris" : [ "http://www.mendeley.com/documents/?uuid=51b9c7c2-c8d4-4012-a5af-cef09901b05b" ] } ], "mendeley" : { "formattedCitation" : "(WOOLDRIDGE, 2002)", "manualFormatting" : "WOOLDRIDGE, 2002)", "plainTextFormattedCitation" : "(WOOLDRIDGE, 2002)", "previouslyFormattedCitation" : "(WOOLDRIDGE, 2002)" }, "properties" : { "noteIndex" : 0 }, "schema" : "https://github.com/citation-style-language/schema/raw/master/csl-citation.json" }</w:instrText>
      </w:r>
      <w:r w:rsidR="008B3ABA" w:rsidRPr="00735A26">
        <w:rPr>
          <w:color w:val="000000"/>
          <w:szCs w:val="24"/>
        </w:rPr>
        <w:fldChar w:fldCharType="separate"/>
      </w:r>
      <w:r w:rsidR="00735A26" w:rsidRPr="00735A26">
        <w:rPr>
          <w:noProof/>
          <w:color w:val="000000"/>
          <w:szCs w:val="24"/>
        </w:rPr>
        <w:t>WOOLDRIDGE, 2002)</w:t>
      </w:r>
      <w:r w:rsidR="008B3ABA" w:rsidRPr="00735A26">
        <w:rPr>
          <w:color w:val="000000"/>
          <w:szCs w:val="24"/>
        </w:rPr>
        <w:fldChar w:fldCharType="end"/>
      </w:r>
      <w:r w:rsidR="00C46BB7" w:rsidRPr="00735A26">
        <w:rPr>
          <w:szCs w:val="24"/>
        </w:rPr>
        <w:t xml:space="preserve">: </w:t>
      </w:r>
      <w:r w:rsidR="00C46BB7">
        <w:t>1) necessidade de identificação – consiste na consciência do consumidor acerca de alguma necessidade com a qual não está satisfeito; 2) intermediação de produtos – obtenção de informações relativas aos produtos disponíveis no mercado); 3) negociação de comerciantes – momento no qual o consumidor decide de quem irá comprar, após análise de ofertas de diversos comerciantes; 4) negociação – acordo de termos da transação entre o consumidor e o comerciante; 5) compra e entrega – realização efetiva da transação; e 6) serviço de produto e avaliação – fase na qual o consumidor avalia o serviço, o produto, o atendimento e etc.</w:t>
      </w:r>
    </w:p>
    <w:p w:rsidR="0085584E" w:rsidRDefault="00C46BB7" w:rsidP="0085584E">
      <w:pPr>
        <w:rPr>
          <w:szCs w:val="24"/>
        </w:rPr>
      </w:pPr>
      <w:r>
        <w:t xml:space="preserve"> </w:t>
      </w:r>
      <w:r w:rsidR="00735A26">
        <w:t xml:space="preserve">Inúmeros agentes foram desenvolvidos para automatizar essas etapas e ajudar a melhorar a experiência do consumidor. Um exemplo simples desses agentes são os agentes de comparação de compras. Estes agentes, tais como o Jango system </w:t>
      </w:r>
      <w:r w:rsidR="008B3ABA" w:rsidRPr="00735A26">
        <w:rPr>
          <w:szCs w:val="24"/>
        </w:rPr>
        <w:fldChar w:fldCharType="begin" w:fldLock="1"/>
      </w:r>
      <w:r w:rsidR="00735A26">
        <w:rPr>
          <w:szCs w:val="24"/>
        </w:rPr>
        <w:instrText>ADDIN CSL_CITATION { "citationItems" : [ { "id" : "ITEM-1", "itemData" : { "DOI" : "10.1007/978-3-642-14435-6_1", "ISBN" : "9783642144349", "ISSN" : "16130073", "abstract" : "This is the first textbook to be explicitly designed for use as a course text for an undergraduate/graduate course on multi-agent systems. Assuming only a basic understanding of computer science, this text provides an introduction to all the main issues in the theory and practice of intelligent agents and multi-agent systems. The companion Web Site includes sample exercises, lecture slidest and hyperlinks to software referred to in the book Introduces agents, explains what agents are, how they are constructed and how they can be made to co-operate effectively with one another in large-scale systems Introduces the main issues surrounding the design of intelligent agents Introduces a number of typical applications for agent technology Multiagent systems represent a new way of conceptualising and implementing distributed software. An Introduction to MultiAgent Systems is the first modern textbook on this important topic. It provides a comprehensive introduction to intelligent agents and multiagent systems. The book assumes no specialist knowledge. It introduces the idea of agents as software systems that can act autonomously, and leads the reader through a detailed discussion of: ways that agents can be built how agents can reach agreements the languages that agents can use to communicate with one-another co-operation and co-ordination in agent systems and the applications of agent technology. Designed and written specifically for undergraduates and computing professionals, the book is supported by extensive online teaching resources, including a complete set of lecture slides. Illustrated with many informal examples, and packed with more than 500 references, An Introduction to MultiAgent Systems is a must-read for students and practitioners of agent systems alike.", "author" : [ { "dropping-particle" : "", "family" : "Wooldridge", "given" : "Michael", "non-dropping-particle" : "", "parse-names" : false, "suffix" : "" } ], "container-title" : "CEUR Workshop Proceedings", "edition" : "2", "id" : "ITEM-1", "issued" : { "date-parts" : [ [ "2002" ] ] }, "number-of-pages" : "484", "publisher" : "Wiley", "title" : "An introduction to multi-agent statistics", "type" : "book", "volume" : "1208" }, "uris" : [ "http://www.mendeley.com/documents/?uuid=51b9c7c2-c8d4-4012-a5af-cef09901b05b" ] } ], "mendeley" : { "formattedCitation" : "(WOOLDRIDGE, 2002)", "manualFormatting" : "(Doorenbos et al, 1997 apud WOOLDRIDGE, 2002)", "plainTextFormattedCitation" : "(WOOLDRIDGE, 2002)", "previouslyFormattedCitation" : "(WOOLDRIDGE, 2002)" }, "properties" : { "noteIndex" : 0 }, "schema" : "https://github.com/citation-style-language/schema/raw/master/csl-citation.json" }</w:instrText>
      </w:r>
      <w:r w:rsidR="008B3ABA" w:rsidRPr="00735A26">
        <w:rPr>
          <w:szCs w:val="24"/>
        </w:rPr>
        <w:fldChar w:fldCharType="separate"/>
      </w:r>
      <w:r w:rsidR="00735A26" w:rsidRPr="00735A26">
        <w:rPr>
          <w:noProof/>
          <w:szCs w:val="24"/>
        </w:rPr>
        <w:t>(</w:t>
      </w:r>
      <w:r w:rsidR="00735A26" w:rsidRPr="00735A26">
        <w:rPr>
          <w:noProof/>
          <w:color w:val="000000"/>
          <w:szCs w:val="24"/>
        </w:rPr>
        <w:t xml:space="preserve">Doorenbos </w:t>
      </w:r>
      <w:r w:rsidR="00735A26" w:rsidRPr="00735A26">
        <w:rPr>
          <w:i/>
          <w:iCs/>
          <w:noProof/>
          <w:color w:val="000000"/>
          <w:szCs w:val="24"/>
        </w:rPr>
        <w:t>et</w:t>
      </w:r>
      <w:r w:rsidR="00735A26">
        <w:rPr>
          <w:i/>
          <w:iCs/>
          <w:noProof/>
          <w:color w:val="000000"/>
          <w:szCs w:val="24"/>
        </w:rPr>
        <w:t xml:space="preserve"> </w:t>
      </w:r>
      <w:r w:rsidR="00735A26" w:rsidRPr="00735A26">
        <w:rPr>
          <w:i/>
          <w:iCs/>
          <w:noProof/>
          <w:color w:val="000000"/>
          <w:szCs w:val="24"/>
        </w:rPr>
        <w:t xml:space="preserve">al, </w:t>
      </w:r>
      <w:r w:rsidR="00735A26" w:rsidRPr="00735A26">
        <w:rPr>
          <w:noProof/>
          <w:color w:val="000000"/>
          <w:szCs w:val="24"/>
        </w:rPr>
        <w:t xml:space="preserve">1997 apud </w:t>
      </w:r>
      <w:r w:rsidR="00735A26" w:rsidRPr="00735A26">
        <w:rPr>
          <w:noProof/>
          <w:szCs w:val="24"/>
        </w:rPr>
        <w:t>WOOLDRIDGE, 2002)</w:t>
      </w:r>
      <w:r w:rsidR="008B3ABA" w:rsidRPr="00735A26">
        <w:rPr>
          <w:szCs w:val="24"/>
        </w:rPr>
        <w:fldChar w:fldCharType="end"/>
      </w:r>
      <w:r w:rsidR="00735A26">
        <w:rPr>
          <w:szCs w:val="24"/>
        </w:rPr>
        <w:t>, foram projetados para comparar diversos comerciantes de um mesmo produto, afim de ajudar o consumidor na escolha, procurar especificações e avaliações do produto, dar recomendações ao consumidor e buscar por ofertas especiais e descontos.</w:t>
      </w:r>
      <w:r w:rsidR="0085584E">
        <w:rPr>
          <w:szCs w:val="24"/>
        </w:rPr>
        <w:t xml:space="preserve"> Os efeitos gerais de agentes de comparação de compras no mercado são interessantes pois, supondo que todos os clientes possam realizar pesquisas em todo o mercado, os comerciantes são forçados a diminuir suas margens de lucro, afim de continuarem vendendo seus produtos.</w:t>
      </w:r>
    </w:p>
    <w:p w:rsidR="0085584E" w:rsidRDefault="0085584E" w:rsidP="0085584E">
      <w:pPr>
        <w:pStyle w:val="Ttulo2"/>
      </w:pPr>
      <w:r>
        <w:t>Plataformas multiagentes</w:t>
      </w:r>
    </w:p>
    <w:p w:rsidR="0085584E" w:rsidRDefault="0085584E" w:rsidP="0085584E">
      <w:r>
        <w:t>Como visto, a tecnologia multiagentes tem crescido como escolha final para resolução de diversos tipos de problemas. Devido a isso, muitas ferramentas surgiram para auxiliar programadores e desenvolvedores no uso de agentes.</w:t>
      </w:r>
    </w:p>
    <w:p w:rsidR="0085584E" w:rsidRDefault="0085584E" w:rsidP="0085584E">
      <w:pPr>
        <w:pStyle w:val="Ttulo3"/>
      </w:pPr>
      <w:r>
        <w:t>JADE</w:t>
      </w:r>
    </w:p>
    <w:p w:rsidR="0085584E" w:rsidRPr="0085584E" w:rsidRDefault="0085584E" w:rsidP="0085584E">
      <w:r>
        <w:t xml:space="preserve">JADE </w:t>
      </w:r>
      <w:r w:rsidRPr="0085584E">
        <w:rPr>
          <w:i/>
        </w:rPr>
        <w:t>(</w:t>
      </w:r>
      <w:r>
        <w:rPr>
          <w:i/>
        </w:rPr>
        <w:t>“</w:t>
      </w:r>
      <w:r w:rsidRPr="0085584E">
        <w:rPr>
          <w:i/>
        </w:rPr>
        <w:t>Java Agent DEvelopment Framework</w:t>
      </w:r>
      <w:r>
        <w:rPr>
          <w:i/>
        </w:rPr>
        <w:t>”</w:t>
      </w:r>
      <w:bookmarkStart w:id="31" w:name="_GoBack"/>
      <w:bookmarkEnd w:id="31"/>
      <w:r w:rsidRPr="0085584E">
        <w:rPr>
          <w:i/>
        </w:rPr>
        <w:t>)</w:t>
      </w:r>
    </w:p>
    <w:p w:rsidR="00D560D3" w:rsidRDefault="00D560D3" w:rsidP="00CE52F9"/>
    <w:p w:rsidR="0064779D" w:rsidRDefault="00C375EE" w:rsidP="00CE52F9">
      <w:ins w:id="32" w:author="José Roberto Branco Ramos Filho" w:date="2017-07-05T11:01:00Z">
        <w:r>
          <w:lastRenderedPageBreak/>
          <w:t xml:space="preserve">Não esqueça de citar e justificar o uso do netlogo </w:t>
        </w:r>
      </w:ins>
      <w:ins w:id="33" w:author="José Roberto Branco Ramos Filho" w:date="2017-07-05T11:02:00Z">
        <w:r>
          <w:t>–</w:t>
        </w:r>
      </w:ins>
      <w:ins w:id="34" w:author="José Roberto Branco Ramos Filho" w:date="2017-07-05T11:01:00Z">
        <w:r>
          <w:t xml:space="preserve"> pseudocódi</w:t>
        </w:r>
      </w:ins>
      <w:ins w:id="35" w:author="José Roberto Branco Ramos Filho" w:date="2017-07-05T11:02:00Z">
        <w:r>
          <w:t>go, facilidade de aprendizado, ferramenta livre, vasta biblioteca de modelos de diversas áreas do conhecimento para usar como referência, amplo uso na academia. O livro do wilensky enche bem a bola do netlogo.</w:t>
        </w:r>
      </w:ins>
    </w:p>
    <w:p w:rsidR="00FB069E" w:rsidRPr="00FB069E" w:rsidRDefault="00EB6D8B" w:rsidP="0064779D">
      <w:pPr>
        <w:pStyle w:val="Ttulo1"/>
      </w:pPr>
      <w:bookmarkStart w:id="36" w:name="_Toc485455934"/>
      <w:r>
        <w:lastRenderedPageBreak/>
        <w:t>J</w:t>
      </w:r>
      <w:r w:rsidR="00FB069E" w:rsidRPr="00FB069E">
        <w:t>USTIFICATIVA</w:t>
      </w:r>
      <w:bookmarkEnd w:id="36"/>
      <w:r w:rsidR="00FB069E" w:rsidRPr="00FB069E">
        <w:t xml:space="preserve"> </w:t>
      </w:r>
    </w:p>
    <w:p w:rsidR="00FB069E" w:rsidRPr="00FB069E" w:rsidRDefault="00FB069E" w:rsidP="00D560D3">
      <w:r w:rsidRPr="00FB069E">
        <w:t xml:space="preserve">A justificativa é o momento de construir a fundamentação elementar do trabalho. Nela encontra-se a pergunta por que fazer o trabalho, no sentido de mostrar os elementos antecedentes do problema e a relevância do assunto. Nela deve ter o argumento sobre a importância prático teórica, com as possíveis contribuições esperadas. </w:t>
      </w:r>
    </w:p>
    <w:p w:rsidR="00FB069E" w:rsidRPr="00FB069E" w:rsidRDefault="00FB069E" w:rsidP="00FB069E">
      <w:pPr>
        <w:autoSpaceDE w:val="0"/>
        <w:autoSpaceDN w:val="0"/>
        <w:adjustRightInd w:val="0"/>
        <w:spacing w:after="0" w:line="240" w:lineRule="auto"/>
        <w:jc w:val="center"/>
        <w:rPr>
          <w:rFonts w:cs="Times New Roman"/>
          <w:b/>
          <w:bCs/>
          <w:szCs w:val="24"/>
        </w:rPr>
      </w:pPr>
    </w:p>
    <w:p w:rsidR="00FB069E" w:rsidRPr="00FB069E" w:rsidRDefault="00FB069E" w:rsidP="0064779D">
      <w:pPr>
        <w:pStyle w:val="Ttulo1"/>
      </w:pPr>
      <w:bookmarkStart w:id="37" w:name="_Toc485455935"/>
      <w:r w:rsidRPr="00FB069E">
        <w:lastRenderedPageBreak/>
        <w:t>OBJETIVOS</w:t>
      </w:r>
      <w:bookmarkEnd w:id="37"/>
      <w:r w:rsidRPr="00FB069E">
        <w:t xml:space="preserve"> </w:t>
      </w:r>
    </w:p>
    <w:p w:rsidR="00FB069E" w:rsidRDefault="00FB069E" w:rsidP="00D560D3">
      <w:r w:rsidRPr="00FB069E">
        <w:t xml:space="preserve">Nesse item deve constar a indicação do objetivo da pesquisa e quais os resultados que se </w:t>
      </w:r>
      <w:r w:rsidRPr="00FB069E">
        <w:rPr>
          <w:b/>
          <w:bCs/>
        </w:rPr>
        <w:t xml:space="preserve">pretende </w:t>
      </w:r>
      <w:r w:rsidRPr="00FB069E">
        <w:t xml:space="preserve">alcançar. Os objetivos são redigidos com verbos no infinitivo, p.ex.: caracterizar, identificar, compreender, analisar, verificar. </w:t>
      </w:r>
    </w:p>
    <w:p w:rsidR="00D560D3" w:rsidRPr="00FB069E" w:rsidRDefault="00D560D3" w:rsidP="00D560D3"/>
    <w:p w:rsidR="00FB069E" w:rsidRPr="00FB069E" w:rsidRDefault="00FB069E" w:rsidP="00D560D3">
      <w:pPr>
        <w:pStyle w:val="Ttulo2"/>
      </w:pPr>
      <w:bookmarkStart w:id="38" w:name="_Toc485455936"/>
      <w:r w:rsidRPr="00FB069E">
        <w:t>GERAL</w:t>
      </w:r>
      <w:bookmarkEnd w:id="38"/>
      <w:r w:rsidRPr="00FB069E">
        <w:t xml:space="preserve"> </w:t>
      </w:r>
    </w:p>
    <w:p w:rsidR="00FB069E" w:rsidRPr="00FB069E" w:rsidRDefault="00FB069E" w:rsidP="00D560D3">
      <w:r w:rsidRPr="00FB069E">
        <w:t>Procur</w:t>
      </w:r>
      <w:r w:rsidRPr="00D560D3">
        <w:t>a</w:t>
      </w:r>
      <w:r w:rsidRPr="00FB069E">
        <w:t xml:space="preserve"> estabelecer uma visão abrangente e global do tema, no sentido do que se pretende alcançar. </w:t>
      </w:r>
    </w:p>
    <w:p w:rsidR="00FB069E" w:rsidRPr="00FB069E" w:rsidRDefault="00FB069E" w:rsidP="00D560D3">
      <w:pPr>
        <w:pStyle w:val="Ttulo2"/>
      </w:pPr>
      <w:bookmarkStart w:id="39" w:name="_Toc485455937"/>
      <w:r w:rsidRPr="00FB069E">
        <w:t>ESPECÍFICOS</w:t>
      </w:r>
      <w:bookmarkEnd w:id="39"/>
      <w:r w:rsidRPr="00FB069E">
        <w:t xml:space="preserve"> </w:t>
      </w:r>
    </w:p>
    <w:p w:rsidR="00FB069E" w:rsidRPr="00FB069E" w:rsidRDefault="00FB069E" w:rsidP="00D560D3">
      <w:r w:rsidRPr="00FB069E">
        <w:t xml:space="preserve">Esse sub-item tem função instrumental, pois tratam dos aspectos concretos que serão abordados na pesquisa e que ajudarão atingir o objetivo geral. Os objetivos específicos orientarão o pesquisador na tarefa de recolher e organizar os dados e as informações. </w:t>
      </w:r>
    </w:p>
    <w:p w:rsidR="00FB069E" w:rsidRPr="00FB069E" w:rsidRDefault="00FB069E" w:rsidP="00FB069E">
      <w:pPr>
        <w:autoSpaceDE w:val="0"/>
        <w:autoSpaceDN w:val="0"/>
        <w:adjustRightInd w:val="0"/>
        <w:spacing w:after="0" w:line="240" w:lineRule="auto"/>
        <w:jc w:val="center"/>
        <w:rPr>
          <w:rFonts w:cs="Times New Roman"/>
          <w:b/>
          <w:bCs/>
          <w:szCs w:val="24"/>
        </w:rPr>
      </w:pPr>
    </w:p>
    <w:p w:rsidR="00FB069E" w:rsidRPr="00FB069E" w:rsidRDefault="00D560D3" w:rsidP="0064779D">
      <w:pPr>
        <w:pStyle w:val="Ttulo1"/>
      </w:pPr>
      <w:bookmarkStart w:id="40" w:name="_Toc485455938"/>
      <w:r>
        <w:lastRenderedPageBreak/>
        <w:t>METODOLOGIA DA PESQUISA</w:t>
      </w:r>
      <w:bookmarkEnd w:id="40"/>
    </w:p>
    <w:p w:rsidR="00FB069E" w:rsidRPr="00FB069E" w:rsidRDefault="00FB069E" w:rsidP="00D560D3">
      <w:r w:rsidRPr="00FB069E">
        <w:t xml:space="preserve">Metodologia mostra o caminho a ser percorrido em uma investigação, ou seja, como se responderá aos problemas estabelecidos. Deve estar de acordo com os objetivos específicos, abrangendo a definição de como será feito o trabalho. </w:t>
      </w:r>
    </w:p>
    <w:p w:rsidR="00FB069E" w:rsidRPr="00FB069E" w:rsidRDefault="00FB069E" w:rsidP="00D560D3">
      <w:r w:rsidRPr="00FB069E">
        <w:t xml:space="preserve">A metodologia deve apresentar: o tipo de pesquisa; universo e amostra (se a pesquisa tiver dado empírico); instrumentos de coletas de dados; método de análise. </w:t>
      </w:r>
    </w:p>
    <w:p w:rsidR="00FB069E" w:rsidRPr="00FB069E" w:rsidRDefault="00FB069E" w:rsidP="00FB069E">
      <w:pPr>
        <w:autoSpaceDE w:val="0"/>
        <w:autoSpaceDN w:val="0"/>
        <w:adjustRightInd w:val="0"/>
        <w:spacing w:after="0" w:line="240" w:lineRule="auto"/>
        <w:jc w:val="center"/>
        <w:rPr>
          <w:rFonts w:cs="Times New Roman"/>
          <w:b/>
          <w:bCs/>
          <w:szCs w:val="24"/>
        </w:rPr>
      </w:pPr>
    </w:p>
    <w:p w:rsidR="00FB069E" w:rsidRPr="00FB069E" w:rsidRDefault="00FB069E" w:rsidP="00FB069E">
      <w:pPr>
        <w:autoSpaceDE w:val="0"/>
        <w:autoSpaceDN w:val="0"/>
        <w:adjustRightInd w:val="0"/>
        <w:spacing w:after="0" w:line="240" w:lineRule="auto"/>
        <w:jc w:val="center"/>
        <w:rPr>
          <w:rFonts w:cs="Times New Roman"/>
          <w:b/>
          <w:bCs/>
          <w:szCs w:val="24"/>
        </w:rPr>
      </w:pPr>
    </w:p>
    <w:p w:rsidR="00FB069E" w:rsidRPr="00FB069E" w:rsidRDefault="00FB069E" w:rsidP="0064779D">
      <w:pPr>
        <w:pStyle w:val="Ttulo1"/>
        <w:rPr>
          <w:rFonts w:eastAsiaTheme="minorHAnsi"/>
          <w:lang w:eastAsia="en-US"/>
        </w:rPr>
      </w:pPr>
      <w:bookmarkStart w:id="41" w:name="_Toc485455939"/>
      <w:r w:rsidRPr="00FB069E">
        <w:rPr>
          <w:rFonts w:eastAsiaTheme="minorHAnsi"/>
          <w:lang w:eastAsia="en-US"/>
        </w:rPr>
        <w:lastRenderedPageBreak/>
        <w:t>REFERÊNCIAS</w:t>
      </w:r>
      <w:bookmarkEnd w:id="41"/>
      <w:r w:rsidRPr="00FB069E">
        <w:rPr>
          <w:rFonts w:eastAsiaTheme="minorHAnsi"/>
          <w:lang w:eastAsia="en-US"/>
        </w:rPr>
        <w:t xml:space="preserve"> </w:t>
      </w:r>
    </w:p>
    <w:p w:rsidR="00735A26" w:rsidRPr="00735A26" w:rsidRDefault="008B3ABA" w:rsidP="00735A26">
      <w:pPr>
        <w:widowControl w:val="0"/>
        <w:autoSpaceDE w:val="0"/>
        <w:autoSpaceDN w:val="0"/>
        <w:adjustRightInd w:val="0"/>
        <w:spacing w:line="240" w:lineRule="auto"/>
        <w:rPr>
          <w:rFonts w:cs="Times New Roman"/>
          <w:noProof/>
          <w:szCs w:val="24"/>
        </w:rPr>
      </w:pPr>
      <w:r>
        <w:rPr>
          <w:rFonts w:eastAsiaTheme="minorHAnsi"/>
          <w:lang w:eastAsia="en-US"/>
        </w:rPr>
        <w:fldChar w:fldCharType="begin" w:fldLock="1"/>
      </w:r>
      <w:r w:rsidR="00CE52F9">
        <w:rPr>
          <w:rFonts w:eastAsiaTheme="minorHAnsi"/>
          <w:lang w:eastAsia="en-US"/>
        </w:rPr>
        <w:instrText xml:space="preserve">ADDIN Mendeley Bibliography CSL_BIBLIOGRAPHY </w:instrText>
      </w:r>
      <w:r>
        <w:rPr>
          <w:rFonts w:eastAsiaTheme="minorHAnsi"/>
          <w:lang w:eastAsia="en-US"/>
        </w:rPr>
        <w:fldChar w:fldCharType="separate"/>
      </w:r>
      <w:r w:rsidR="00735A26" w:rsidRPr="00735A26">
        <w:rPr>
          <w:rFonts w:cs="Times New Roman"/>
          <w:noProof/>
          <w:szCs w:val="24"/>
        </w:rPr>
        <w:t xml:space="preserve">CHAN, S. Complex Adaptive Systems. </w:t>
      </w:r>
      <w:r w:rsidR="00735A26" w:rsidRPr="00735A26">
        <w:rPr>
          <w:rFonts w:cs="Times New Roman"/>
          <w:b/>
          <w:bCs/>
          <w:noProof/>
          <w:szCs w:val="24"/>
        </w:rPr>
        <w:t>ESD.83 Research Seminar in Engineering Systems</w:t>
      </w:r>
      <w:r w:rsidR="00735A26" w:rsidRPr="00735A26">
        <w:rPr>
          <w:rFonts w:cs="Times New Roman"/>
          <w:noProof/>
          <w:szCs w:val="24"/>
        </w:rPr>
        <w:t xml:space="preserve">, v. 31, p. 1–9, 2001. </w:t>
      </w:r>
    </w:p>
    <w:p w:rsidR="00735A26" w:rsidRPr="00735A26" w:rsidRDefault="00735A26" w:rsidP="00735A26">
      <w:pPr>
        <w:widowControl w:val="0"/>
        <w:autoSpaceDE w:val="0"/>
        <w:autoSpaceDN w:val="0"/>
        <w:adjustRightInd w:val="0"/>
        <w:spacing w:line="240" w:lineRule="auto"/>
        <w:rPr>
          <w:rFonts w:cs="Times New Roman"/>
          <w:noProof/>
        </w:rPr>
      </w:pPr>
      <w:r w:rsidRPr="00735A26">
        <w:rPr>
          <w:rFonts w:cs="Times New Roman"/>
          <w:noProof/>
          <w:szCs w:val="24"/>
        </w:rPr>
        <w:t xml:space="preserve">WOOLDRIDGE, M. </w:t>
      </w:r>
      <w:r w:rsidRPr="00735A26">
        <w:rPr>
          <w:rFonts w:cs="Times New Roman"/>
          <w:b/>
          <w:bCs/>
          <w:noProof/>
          <w:szCs w:val="24"/>
        </w:rPr>
        <w:t>An introduction to multi-agent statistics</w:t>
      </w:r>
      <w:r w:rsidRPr="00735A26">
        <w:rPr>
          <w:rFonts w:cs="Times New Roman"/>
          <w:noProof/>
          <w:szCs w:val="24"/>
        </w:rPr>
        <w:t>. 2. ed. [s.l.] Wiley, 2002. v. 1208</w:t>
      </w:r>
    </w:p>
    <w:p w:rsidR="00FB069E" w:rsidRPr="00FB069E" w:rsidRDefault="008B3ABA" w:rsidP="00D06301">
      <w:pPr>
        <w:widowControl w:val="0"/>
        <w:autoSpaceDE w:val="0"/>
        <w:autoSpaceDN w:val="0"/>
        <w:adjustRightInd w:val="0"/>
        <w:spacing w:line="240" w:lineRule="auto"/>
        <w:rPr>
          <w:rFonts w:eastAsiaTheme="minorHAnsi"/>
          <w:lang w:eastAsia="en-US"/>
        </w:rPr>
      </w:pPr>
      <w:r>
        <w:rPr>
          <w:rFonts w:eastAsiaTheme="minorHAnsi"/>
          <w:lang w:eastAsia="en-US"/>
        </w:rPr>
        <w:fldChar w:fldCharType="end"/>
      </w:r>
    </w:p>
    <w:sectPr w:rsidR="00FB069E" w:rsidRPr="00FB069E" w:rsidSect="00EB6D8B">
      <w:headerReference w:type="default" r:id="rId10"/>
      <w:pgSz w:w="11906" w:h="16838"/>
      <w:pgMar w:top="1417" w:right="1701" w:bottom="1417" w:left="1701"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José Roberto Branco Ramos Filho" w:date="2017-07-05T11:02:00Z" w:initials="JRBRF">
    <w:p w:rsidR="00A063B7" w:rsidRDefault="00A063B7">
      <w:pPr>
        <w:pStyle w:val="Textodecomentrio"/>
      </w:pPr>
      <w:r>
        <w:rPr>
          <w:rStyle w:val="Refdecomentrio"/>
        </w:rPr>
        <w:annotationRef/>
      </w:r>
      <w:r>
        <w:t>Isto pode ajudar</w:t>
      </w:r>
    </w:p>
    <w:p w:rsidR="00A063B7" w:rsidRDefault="00A063B7">
      <w:pPr>
        <w:pStyle w:val="Textodecomentrio"/>
      </w:pPr>
      <w:hyperlink r:id="rId1" w:history="1">
        <w:r w:rsidRPr="003B6864">
          <w:rPr>
            <w:rStyle w:val="Hyperlink"/>
          </w:rPr>
          <w:t>http://viacarreira.com/como-fazer-introducao-do-tcc-153951/</w:t>
        </w:r>
      </w:hyperlink>
    </w:p>
    <w:p w:rsidR="00A063B7" w:rsidRDefault="00A063B7">
      <w:pPr>
        <w:pStyle w:val="Textodecomentrio"/>
      </w:pPr>
    </w:p>
  </w:comment>
  <w:comment w:id="11" w:author="José Roberto Branco Ramos Filho" w:date="2017-07-05T11:02:00Z" w:initials="JRBRF">
    <w:p w:rsidR="00A063B7" w:rsidRDefault="00A063B7" w:rsidP="00560595">
      <w:pPr>
        <w:pStyle w:val="Textodecomentrio"/>
      </w:pPr>
      <w:r>
        <w:rPr>
          <w:rStyle w:val="Refdecomentrio"/>
        </w:rPr>
        <w:annotationRef/>
      </w:r>
      <w:r>
        <w:t>cuidado com as concordâncias verbais e nominais. Ou é plural ou é singular.</w:t>
      </w:r>
    </w:p>
    <w:p w:rsidR="00A063B7" w:rsidRDefault="00A063B7" w:rsidP="00560595">
      <w:pPr>
        <w:pStyle w:val="Textodecomentrio"/>
      </w:pPr>
      <w:r>
        <w:t xml:space="preserve">O Word foi enganado pela vírgula e pelo traço mas estás tratando da mesma coisa. </w:t>
      </w:r>
    </w:p>
    <w:p w:rsidR="00A063B7" w:rsidRDefault="00A063B7">
      <w:pPr>
        <w:pStyle w:val="Textodecomentrio"/>
      </w:pPr>
    </w:p>
  </w:comment>
  <w:comment w:id="13" w:author="José Roberto Branco Ramos Filho" w:date="2017-07-05T11:02:00Z" w:initials="JRBRF">
    <w:p w:rsidR="00A063B7" w:rsidRDefault="00A063B7">
      <w:pPr>
        <w:pStyle w:val="Textodecomentrio"/>
      </w:pPr>
      <w:r>
        <w:rPr>
          <w:rStyle w:val="Refdecomentrio"/>
        </w:rPr>
        <w:annotationRef/>
      </w:r>
      <w:r>
        <w:t xml:space="preserve">Cuidado com erros </w:t>
      </w:r>
    </w:p>
  </w:comment>
  <w:comment w:id="16" w:author="José Roberto Branco Ramos Filho" w:date="2017-07-05T11:02:00Z" w:initials="JRBRF">
    <w:p w:rsidR="00A063B7" w:rsidRDefault="00A063B7">
      <w:pPr>
        <w:pStyle w:val="Textodecomentrio"/>
      </w:pPr>
      <w:r>
        <w:rPr>
          <w:rStyle w:val="Refdecomentrio"/>
        </w:rPr>
        <w:annotationRef/>
      </w:r>
      <w:r>
        <w:t>Tens que manter consistência no formato</w:t>
      </w:r>
    </w:p>
  </w:comment>
  <w:comment w:id="18" w:author="José Roberto Branco Ramos Filho" w:date="2017-07-05T11:02:00Z" w:initials="JRBRF">
    <w:p w:rsidR="00A063B7" w:rsidRDefault="00A063B7">
      <w:pPr>
        <w:pStyle w:val="Textodecomentrio"/>
      </w:pPr>
      <w:r>
        <w:rPr>
          <w:rStyle w:val="Refdecomentrio"/>
        </w:rPr>
        <w:annotationRef/>
      </w:r>
      <w:r>
        <w:t>Depende do tipo de ambiente</w:t>
      </w:r>
    </w:p>
    <w:p w:rsidR="00A063B7" w:rsidRDefault="00A063B7">
      <w:pPr>
        <w:pStyle w:val="Textodecomentrio"/>
      </w:pPr>
    </w:p>
    <w:p w:rsidR="00A063B7" w:rsidRDefault="00A063B7">
      <w:pPr>
        <w:pStyle w:val="Textodecomentrio"/>
      </w:pPr>
      <w:r>
        <w:t>Então leva a uma conclusão</w:t>
      </w:r>
    </w:p>
    <w:p w:rsidR="00A063B7" w:rsidRDefault="00A063B7">
      <w:pPr>
        <w:pStyle w:val="Textodecomentrio"/>
      </w:pPr>
    </w:p>
    <w:p w:rsidR="00A063B7" w:rsidRDefault="00A063B7">
      <w:pPr>
        <w:pStyle w:val="Textodecomentrio"/>
      </w:pPr>
      <w:r>
        <w:t>“Ainda” é uma palavra que pode adicionar uma ideia</w:t>
      </w:r>
    </w:p>
  </w:comment>
  <w:comment w:id="20" w:author="José Roberto Branco Ramos Filho" w:date="2017-07-05T11:02:00Z" w:initials="JRBRF">
    <w:p w:rsidR="00A063B7" w:rsidRDefault="00A063B7">
      <w:pPr>
        <w:pStyle w:val="Textodecomentrio"/>
      </w:pPr>
      <w:r>
        <w:rPr>
          <w:rStyle w:val="Refdecomentrio"/>
        </w:rPr>
        <w:annotationRef/>
      </w:r>
    </w:p>
  </w:comment>
  <w:comment w:id="21" w:author="José Roberto Branco Ramos Filho" w:date="2017-07-05T11:02:00Z" w:initials="JRBRF">
    <w:p w:rsidR="00A063B7" w:rsidRDefault="00A063B7">
      <w:pPr>
        <w:pStyle w:val="Textodecomentrio"/>
      </w:pPr>
      <w:r>
        <w:rPr>
          <w:rStyle w:val="Refdecomentrio"/>
        </w:rPr>
        <w:annotationRef/>
      </w:r>
      <w:r>
        <w:t>Não entendi bem o que queres dizer. Pode ser a pontuação do parágrafo.</w:t>
      </w:r>
    </w:p>
  </w:comment>
  <w:comment w:id="26" w:author="José Roberto Branco Ramos Filho" w:date="2017-07-05T11:02:00Z" w:initials="JRBRF">
    <w:p w:rsidR="00A063B7" w:rsidRDefault="00A063B7">
      <w:pPr>
        <w:pStyle w:val="Textodecomentrio"/>
      </w:pPr>
      <w:r>
        <w:rPr>
          <w:rStyle w:val="Refdecomentrio"/>
        </w:rPr>
        <w:annotationRef/>
      </w:r>
      <w:r>
        <w:t>Cuidado com a diferença entre a fim de e afim</w:t>
      </w:r>
    </w:p>
  </w:comment>
  <w:comment w:id="28" w:author="José Roberto Branco Ramos Filho" w:date="2017-07-05T11:02:00Z" w:initials="JRBRF">
    <w:p w:rsidR="00A063B7" w:rsidRDefault="00A063B7">
      <w:pPr>
        <w:pStyle w:val="Textodecomentrio"/>
      </w:pPr>
      <w:r>
        <w:rPr>
          <w:rStyle w:val="Refdecomentrio"/>
        </w:rPr>
        <w:annotationRef/>
      </w:r>
      <w:r>
        <w:t>Acho que falas muito do ADEPT, e não é bem o que precisas pro trabalho. Mencionar o tipo de uso e citar um exemplo já é o suficiente.</w:t>
      </w:r>
    </w:p>
  </w:comment>
  <w:comment w:id="30" w:author="José Roberto Branco Ramos Filho" w:date="2017-07-05T11:02:00Z" w:initials="JRBRF">
    <w:p w:rsidR="00A063B7" w:rsidRDefault="00A063B7">
      <w:pPr>
        <w:pStyle w:val="Textodecomentrio"/>
      </w:pPr>
      <w:r>
        <w:rPr>
          <w:rStyle w:val="Refdecomentrio"/>
        </w:rPr>
        <w:annotationRef/>
      </w:r>
      <w:r>
        <w:t>Cuidado com as vírgulas... melhor leres algo a respeito, pois tenho notado um certo excesso, às vezes separando sujeito (ou porções destes) do verbo, e isto muda completamente o sentido das frases.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7D4A" w:rsidRDefault="00C47D4A" w:rsidP="00EB6D8B">
      <w:pPr>
        <w:spacing w:after="0" w:line="240" w:lineRule="auto"/>
      </w:pPr>
      <w:r>
        <w:separator/>
      </w:r>
    </w:p>
  </w:endnote>
  <w:endnote w:type="continuationSeparator" w:id="0">
    <w:p w:rsidR="00C47D4A" w:rsidRDefault="00C47D4A" w:rsidP="00EB6D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7D4A" w:rsidRDefault="00C47D4A" w:rsidP="00EB6D8B">
      <w:pPr>
        <w:spacing w:after="0" w:line="240" w:lineRule="auto"/>
      </w:pPr>
      <w:r>
        <w:separator/>
      </w:r>
    </w:p>
  </w:footnote>
  <w:footnote w:type="continuationSeparator" w:id="0">
    <w:p w:rsidR="00C47D4A" w:rsidRDefault="00C47D4A" w:rsidP="00EB6D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5416675"/>
      <w:docPartObj>
        <w:docPartGallery w:val="Page Numbers (Top of Page)"/>
        <w:docPartUnique/>
      </w:docPartObj>
    </w:sdtPr>
    <w:sdtContent>
      <w:p w:rsidR="00A063B7" w:rsidRDefault="00A063B7">
        <w:pPr>
          <w:pStyle w:val="Cabealho"/>
          <w:jc w:val="right"/>
        </w:pPr>
        <w:fldSimple w:instr="PAGE   \* MERGEFORMAT">
          <w:r w:rsidR="00C375EE">
            <w:rPr>
              <w:noProof/>
            </w:rPr>
            <w:t>7</w:t>
          </w:r>
        </w:fldSimple>
      </w:p>
    </w:sdtContent>
  </w:sdt>
  <w:p w:rsidR="00A063B7" w:rsidRDefault="00A063B7">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A557DE"/>
    <w:multiLevelType w:val="hybridMultilevel"/>
    <w:tmpl w:val="B5947A64"/>
    <w:lvl w:ilvl="0" w:tplc="4162E17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E8F12B8"/>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trackRevisions/>
  <w:defaultTabStop w:val="708"/>
  <w:hyphenationZone w:val="425"/>
  <w:characterSpacingControl w:val="doNotCompress"/>
  <w:footnotePr>
    <w:footnote w:id="-1"/>
    <w:footnote w:id="0"/>
  </w:footnotePr>
  <w:endnotePr>
    <w:endnote w:id="-1"/>
    <w:endnote w:id="0"/>
  </w:endnotePr>
  <w:compat/>
  <w:rsids>
    <w:rsidRoot w:val="00FB069E"/>
    <w:rsid w:val="000028C7"/>
    <w:rsid w:val="000331FF"/>
    <w:rsid w:val="0004793C"/>
    <w:rsid w:val="000A1143"/>
    <w:rsid w:val="000B786E"/>
    <w:rsid w:val="000E7F8A"/>
    <w:rsid w:val="000F3F8B"/>
    <w:rsid w:val="00113C2C"/>
    <w:rsid w:val="00131EA9"/>
    <w:rsid w:val="0015686D"/>
    <w:rsid w:val="001C5DA6"/>
    <w:rsid w:val="001E3066"/>
    <w:rsid w:val="002124DE"/>
    <w:rsid w:val="00377174"/>
    <w:rsid w:val="00383C4C"/>
    <w:rsid w:val="004A7BEC"/>
    <w:rsid w:val="00560595"/>
    <w:rsid w:val="00594C2A"/>
    <w:rsid w:val="0064779D"/>
    <w:rsid w:val="00717EA5"/>
    <w:rsid w:val="00735A26"/>
    <w:rsid w:val="00773306"/>
    <w:rsid w:val="007A1E64"/>
    <w:rsid w:val="007E17BD"/>
    <w:rsid w:val="007E79C2"/>
    <w:rsid w:val="00834E23"/>
    <w:rsid w:val="00843739"/>
    <w:rsid w:val="0085584E"/>
    <w:rsid w:val="008B3ABA"/>
    <w:rsid w:val="009369A5"/>
    <w:rsid w:val="009E5369"/>
    <w:rsid w:val="00A063B7"/>
    <w:rsid w:val="00A16B23"/>
    <w:rsid w:val="00A37C4F"/>
    <w:rsid w:val="00B50225"/>
    <w:rsid w:val="00B652D3"/>
    <w:rsid w:val="00B7593F"/>
    <w:rsid w:val="00C375EE"/>
    <w:rsid w:val="00C46BB7"/>
    <w:rsid w:val="00C47D4A"/>
    <w:rsid w:val="00C61644"/>
    <w:rsid w:val="00CE52F9"/>
    <w:rsid w:val="00D06301"/>
    <w:rsid w:val="00D275CB"/>
    <w:rsid w:val="00D40C13"/>
    <w:rsid w:val="00D560D3"/>
    <w:rsid w:val="00DD0B9C"/>
    <w:rsid w:val="00E75585"/>
    <w:rsid w:val="00EB6D8B"/>
    <w:rsid w:val="00F959D5"/>
    <w:rsid w:val="00FB069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79D"/>
    <w:pPr>
      <w:ind w:firstLine="709"/>
      <w:jc w:val="both"/>
    </w:pPr>
    <w:rPr>
      <w:rFonts w:ascii="Times New Roman" w:eastAsiaTheme="minorEastAsia" w:hAnsi="Times New Roman"/>
      <w:sz w:val="24"/>
      <w:lang w:eastAsia="pt-BR"/>
    </w:rPr>
  </w:style>
  <w:style w:type="paragraph" w:styleId="Ttulo1">
    <w:name w:val="heading 1"/>
    <w:basedOn w:val="Default"/>
    <w:next w:val="Normal"/>
    <w:link w:val="Ttulo1Char"/>
    <w:uiPriority w:val="9"/>
    <w:qFormat/>
    <w:rsid w:val="0064779D"/>
    <w:pPr>
      <w:pageBreakBefore/>
      <w:numPr>
        <w:numId w:val="2"/>
      </w:numPr>
      <w:outlineLvl w:val="0"/>
    </w:pPr>
    <w:rPr>
      <w:rFonts w:ascii="Times New Roman" w:hAnsi="Times New Roman" w:cs="Times New Roman"/>
      <w:b/>
      <w:bCs/>
      <w:sz w:val="28"/>
      <w:szCs w:val="28"/>
    </w:rPr>
  </w:style>
  <w:style w:type="paragraph" w:styleId="Ttulo2">
    <w:name w:val="heading 2"/>
    <w:basedOn w:val="Normal"/>
    <w:next w:val="Normal"/>
    <w:link w:val="Ttulo2Char"/>
    <w:uiPriority w:val="9"/>
    <w:unhideWhenUsed/>
    <w:qFormat/>
    <w:rsid w:val="0064779D"/>
    <w:pPr>
      <w:keepNext/>
      <w:keepLines/>
      <w:numPr>
        <w:ilvl w:val="1"/>
        <w:numId w:val="2"/>
      </w:numPr>
      <w:spacing w:before="200" w:after="0"/>
      <w:outlineLvl w:val="1"/>
    </w:pPr>
    <w:rPr>
      <w:rFonts w:eastAsiaTheme="majorEastAsia" w:cstheme="majorBidi"/>
      <w:bCs/>
      <w:szCs w:val="26"/>
    </w:rPr>
  </w:style>
  <w:style w:type="paragraph" w:styleId="Ttulo3">
    <w:name w:val="heading 3"/>
    <w:basedOn w:val="Normal"/>
    <w:next w:val="Normal"/>
    <w:link w:val="Ttulo3Char"/>
    <w:uiPriority w:val="9"/>
    <w:unhideWhenUsed/>
    <w:qFormat/>
    <w:rsid w:val="0064779D"/>
    <w:pPr>
      <w:keepNext/>
      <w:keepLines/>
      <w:numPr>
        <w:ilvl w:val="2"/>
        <w:numId w:val="2"/>
      </w:numPr>
      <w:spacing w:before="200" w:after="0"/>
      <w:outlineLvl w:val="2"/>
    </w:pPr>
    <w:rPr>
      <w:rFonts w:asciiTheme="majorHAnsi" w:eastAsiaTheme="majorEastAsia" w:hAnsiTheme="majorHAnsi" w:cstheme="majorBidi"/>
      <w:bCs/>
    </w:rPr>
  </w:style>
  <w:style w:type="paragraph" w:styleId="Ttulo4">
    <w:name w:val="heading 4"/>
    <w:basedOn w:val="Normal"/>
    <w:next w:val="Normal"/>
    <w:link w:val="Ttulo4Char"/>
    <w:uiPriority w:val="9"/>
    <w:semiHidden/>
    <w:unhideWhenUsed/>
    <w:qFormat/>
    <w:rsid w:val="0064779D"/>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64779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64779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64779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64779D"/>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64779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FB069E"/>
    <w:pPr>
      <w:spacing w:after="0" w:line="240" w:lineRule="auto"/>
    </w:pPr>
    <w:rPr>
      <w:rFonts w:eastAsiaTheme="minorEastAsia"/>
      <w:lang w:eastAsia="pt-BR"/>
    </w:rPr>
  </w:style>
  <w:style w:type="character" w:customStyle="1" w:styleId="SemEspaamentoChar">
    <w:name w:val="Sem Espaçamento Char"/>
    <w:link w:val="SemEspaamento"/>
    <w:uiPriority w:val="1"/>
    <w:rsid w:val="00FB069E"/>
    <w:rPr>
      <w:rFonts w:eastAsiaTheme="minorEastAsia"/>
      <w:lang w:eastAsia="pt-BR"/>
    </w:rPr>
  </w:style>
  <w:style w:type="paragraph" w:customStyle="1" w:styleId="Default">
    <w:name w:val="Default"/>
    <w:rsid w:val="00FB069E"/>
    <w:pPr>
      <w:autoSpaceDE w:val="0"/>
      <w:autoSpaceDN w:val="0"/>
      <w:adjustRightInd w:val="0"/>
      <w:spacing w:after="0" w:line="240" w:lineRule="auto"/>
    </w:pPr>
    <w:rPr>
      <w:rFonts w:ascii="Arial" w:eastAsiaTheme="minorEastAsia" w:hAnsi="Arial" w:cs="Arial"/>
      <w:color w:val="000000"/>
      <w:sz w:val="24"/>
      <w:szCs w:val="24"/>
      <w:lang w:eastAsia="pt-BR"/>
    </w:rPr>
  </w:style>
  <w:style w:type="paragraph" w:styleId="Textodebalo">
    <w:name w:val="Balloon Text"/>
    <w:basedOn w:val="Normal"/>
    <w:link w:val="TextodebaloChar"/>
    <w:uiPriority w:val="99"/>
    <w:semiHidden/>
    <w:unhideWhenUsed/>
    <w:rsid w:val="00FB06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B069E"/>
    <w:rPr>
      <w:rFonts w:ascii="Tahoma" w:eastAsiaTheme="minorEastAsia" w:hAnsi="Tahoma" w:cs="Tahoma"/>
      <w:sz w:val="16"/>
      <w:szCs w:val="16"/>
      <w:lang w:eastAsia="pt-BR"/>
    </w:rPr>
  </w:style>
  <w:style w:type="character" w:customStyle="1" w:styleId="Ttulo1Char">
    <w:name w:val="Título 1 Char"/>
    <w:basedOn w:val="Fontepargpadro"/>
    <w:link w:val="Ttulo1"/>
    <w:uiPriority w:val="9"/>
    <w:rsid w:val="0064779D"/>
    <w:rPr>
      <w:rFonts w:ascii="Times New Roman" w:eastAsiaTheme="minorEastAsia" w:hAnsi="Times New Roman" w:cs="Times New Roman"/>
      <w:b/>
      <w:bCs/>
      <w:color w:val="000000"/>
      <w:sz w:val="28"/>
      <w:szCs w:val="28"/>
      <w:lang w:eastAsia="pt-BR"/>
    </w:rPr>
  </w:style>
  <w:style w:type="character" w:customStyle="1" w:styleId="Ttulo2Char">
    <w:name w:val="Título 2 Char"/>
    <w:basedOn w:val="Fontepargpadro"/>
    <w:link w:val="Ttulo2"/>
    <w:uiPriority w:val="9"/>
    <w:rsid w:val="0064779D"/>
    <w:rPr>
      <w:rFonts w:ascii="Times New Roman" w:eastAsiaTheme="majorEastAsia" w:hAnsi="Times New Roman" w:cstheme="majorBidi"/>
      <w:bCs/>
      <w:sz w:val="24"/>
      <w:szCs w:val="26"/>
      <w:lang w:eastAsia="pt-BR"/>
    </w:rPr>
  </w:style>
  <w:style w:type="character" w:customStyle="1" w:styleId="Ttulo3Char">
    <w:name w:val="Título 3 Char"/>
    <w:basedOn w:val="Fontepargpadro"/>
    <w:link w:val="Ttulo3"/>
    <w:uiPriority w:val="9"/>
    <w:rsid w:val="0064779D"/>
    <w:rPr>
      <w:rFonts w:asciiTheme="majorHAnsi" w:eastAsiaTheme="majorEastAsia" w:hAnsiTheme="majorHAnsi" w:cstheme="majorBidi"/>
      <w:bCs/>
      <w:sz w:val="24"/>
      <w:lang w:eastAsia="pt-BR"/>
    </w:rPr>
  </w:style>
  <w:style w:type="character" w:customStyle="1" w:styleId="Ttulo4Char">
    <w:name w:val="Título 4 Char"/>
    <w:basedOn w:val="Fontepargpadro"/>
    <w:link w:val="Ttulo4"/>
    <w:uiPriority w:val="9"/>
    <w:semiHidden/>
    <w:rsid w:val="0064779D"/>
    <w:rPr>
      <w:rFonts w:asciiTheme="majorHAnsi" w:eastAsiaTheme="majorEastAsia" w:hAnsiTheme="majorHAnsi" w:cstheme="majorBidi"/>
      <w:b/>
      <w:bCs/>
      <w:i/>
      <w:iCs/>
      <w:color w:val="4F81BD" w:themeColor="accent1"/>
      <w:lang w:eastAsia="pt-BR"/>
    </w:rPr>
  </w:style>
  <w:style w:type="character" w:customStyle="1" w:styleId="Ttulo5Char">
    <w:name w:val="Título 5 Char"/>
    <w:basedOn w:val="Fontepargpadro"/>
    <w:link w:val="Ttulo5"/>
    <w:uiPriority w:val="9"/>
    <w:semiHidden/>
    <w:rsid w:val="0064779D"/>
    <w:rPr>
      <w:rFonts w:asciiTheme="majorHAnsi" w:eastAsiaTheme="majorEastAsia" w:hAnsiTheme="majorHAnsi" w:cstheme="majorBidi"/>
      <w:color w:val="243F60" w:themeColor="accent1" w:themeShade="7F"/>
      <w:lang w:eastAsia="pt-BR"/>
    </w:rPr>
  </w:style>
  <w:style w:type="character" w:customStyle="1" w:styleId="Ttulo6Char">
    <w:name w:val="Título 6 Char"/>
    <w:basedOn w:val="Fontepargpadro"/>
    <w:link w:val="Ttulo6"/>
    <w:uiPriority w:val="9"/>
    <w:semiHidden/>
    <w:rsid w:val="0064779D"/>
    <w:rPr>
      <w:rFonts w:asciiTheme="majorHAnsi" w:eastAsiaTheme="majorEastAsia" w:hAnsiTheme="majorHAnsi" w:cstheme="majorBidi"/>
      <w:i/>
      <w:iCs/>
      <w:color w:val="243F60" w:themeColor="accent1" w:themeShade="7F"/>
      <w:lang w:eastAsia="pt-BR"/>
    </w:rPr>
  </w:style>
  <w:style w:type="character" w:customStyle="1" w:styleId="Ttulo7Char">
    <w:name w:val="Título 7 Char"/>
    <w:basedOn w:val="Fontepargpadro"/>
    <w:link w:val="Ttulo7"/>
    <w:uiPriority w:val="9"/>
    <w:semiHidden/>
    <w:rsid w:val="0064779D"/>
    <w:rPr>
      <w:rFonts w:asciiTheme="majorHAnsi" w:eastAsiaTheme="majorEastAsia" w:hAnsiTheme="majorHAnsi" w:cstheme="majorBidi"/>
      <w:i/>
      <w:iCs/>
      <w:color w:val="404040" w:themeColor="text1" w:themeTint="BF"/>
      <w:lang w:eastAsia="pt-BR"/>
    </w:rPr>
  </w:style>
  <w:style w:type="character" w:customStyle="1" w:styleId="Ttulo8Char">
    <w:name w:val="Título 8 Char"/>
    <w:basedOn w:val="Fontepargpadro"/>
    <w:link w:val="Ttulo8"/>
    <w:uiPriority w:val="9"/>
    <w:semiHidden/>
    <w:rsid w:val="0064779D"/>
    <w:rPr>
      <w:rFonts w:asciiTheme="majorHAnsi" w:eastAsiaTheme="majorEastAsia" w:hAnsiTheme="majorHAnsi" w:cstheme="majorBidi"/>
      <w:color w:val="404040" w:themeColor="text1" w:themeTint="BF"/>
      <w:sz w:val="20"/>
      <w:szCs w:val="20"/>
      <w:lang w:eastAsia="pt-BR"/>
    </w:rPr>
  </w:style>
  <w:style w:type="character" w:customStyle="1" w:styleId="Ttulo9Char">
    <w:name w:val="Título 9 Char"/>
    <w:basedOn w:val="Fontepargpadro"/>
    <w:link w:val="Ttulo9"/>
    <w:uiPriority w:val="9"/>
    <w:semiHidden/>
    <w:rsid w:val="0064779D"/>
    <w:rPr>
      <w:rFonts w:asciiTheme="majorHAnsi" w:eastAsiaTheme="majorEastAsia" w:hAnsiTheme="majorHAnsi" w:cstheme="majorBidi"/>
      <w:i/>
      <w:iCs/>
      <w:color w:val="404040" w:themeColor="text1" w:themeTint="BF"/>
      <w:sz w:val="20"/>
      <w:szCs w:val="20"/>
      <w:lang w:eastAsia="pt-BR"/>
    </w:rPr>
  </w:style>
  <w:style w:type="paragraph" w:styleId="CabealhodoSumrio">
    <w:name w:val="TOC Heading"/>
    <w:basedOn w:val="Ttulo1"/>
    <w:next w:val="Normal"/>
    <w:uiPriority w:val="39"/>
    <w:semiHidden/>
    <w:unhideWhenUsed/>
    <w:qFormat/>
    <w:rsid w:val="00D560D3"/>
    <w:pPr>
      <w:keepNext/>
      <w:keepLines/>
      <w:pageBreakBefore w:val="0"/>
      <w:numPr>
        <w:numId w:val="0"/>
      </w:numPr>
      <w:autoSpaceDE/>
      <w:autoSpaceDN/>
      <w:adjustRightInd/>
      <w:spacing w:before="480" w:line="276" w:lineRule="auto"/>
      <w:outlineLvl w:val="9"/>
    </w:pPr>
    <w:rPr>
      <w:rFonts w:asciiTheme="majorHAnsi" w:eastAsiaTheme="majorEastAsia" w:hAnsiTheme="majorHAnsi" w:cstheme="majorBidi"/>
      <w:color w:val="365F91" w:themeColor="accent1" w:themeShade="BF"/>
      <w:lang w:eastAsia="en-US"/>
    </w:rPr>
  </w:style>
  <w:style w:type="paragraph" w:styleId="Sumrio1">
    <w:name w:val="toc 1"/>
    <w:basedOn w:val="Normal"/>
    <w:next w:val="Normal"/>
    <w:autoRedefine/>
    <w:uiPriority w:val="39"/>
    <w:unhideWhenUsed/>
    <w:rsid w:val="00D560D3"/>
    <w:pPr>
      <w:spacing w:after="100"/>
    </w:pPr>
  </w:style>
  <w:style w:type="paragraph" w:styleId="Sumrio2">
    <w:name w:val="toc 2"/>
    <w:basedOn w:val="Normal"/>
    <w:next w:val="Normal"/>
    <w:autoRedefine/>
    <w:uiPriority w:val="39"/>
    <w:unhideWhenUsed/>
    <w:rsid w:val="00D560D3"/>
    <w:pPr>
      <w:spacing w:after="100"/>
      <w:ind w:left="240"/>
    </w:pPr>
  </w:style>
  <w:style w:type="paragraph" w:styleId="Sumrio3">
    <w:name w:val="toc 3"/>
    <w:basedOn w:val="Normal"/>
    <w:next w:val="Normal"/>
    <w:autoRedefine/>
    <w:uiPriority w:val="39"/>
    <w:unhideWhenUsed/>
    <w:rsid w:val="00D560D3"/>
    <w:pPr>
      <w:spacing w:after="100"/>
      <w:ind w:left="480"/>
    </w:pPr>
  </w:style>
  <w:style w:type="character" w:styleId="Hyperlink">
    <w:name w:val="Hyperlink"/>
    <w:basedOn w:val="Fontepargpadro"/>
    <w:uiPriority w:val="99"/>
    <w:unhideWhenUsed/>
    <w:rsid w:val="00D560D3"/>
    <w:rPr>
      <w:color w:val="0000FF" w:themeColor="hyperlink"/>
      <w:u w:val="single"/>
    </w:rPr>
  </w:style>
  <w:style w:type="paragraph" w:styleId="Cabealho">
    <w:name w:val="header"/>
    <w:basedOn w:val="Normal"/>
    <w:link w:val="CabealhoChar"/>
    <w:uiPriority w:val="99"/>
    <w:unhideWhenUsed/>
    <w:rsid w:val="00EB6D8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B6D8B"/>
    <w:rPr>
      <w:rFonts w:ascii="Times New Roman" w:eastAsiaTheme="minorEastAsia" w:hAnsi="Times New Roman"/>
      <w:sz w:val="24"/>
      <w:lang w:eastAsia="pt-BR"/>
    </w:rPr>
  </w:style>
  <w:style w:type="paragraph" w:styleId="Rodap">
    <w:name w:val="footer"/>
    <w:basedOn w:val="Normal"/>
    <w:link w:val="RodapChar"/>
    <w:uiPriority w:val="99"/>
    <w:unhideWhenUsed/>
    <w:rsid w:val="00EB6D8B"/>
    <w:pPr>
      <w:tabs>
        <w:tab w:val="center" w:pos="4252"/>
        <w:tab w:val="right" w:pos="8504"/>
      </w:tabs>
      <w:spacing w:after="0" w:line="240" w:lineRule="auto"/>
    </w:pPr>
  </w:style>
  <w:style w:type="character" w:customStyle="1" w:styleId="RodapChar">
    <w:name w:val="Rodapé Char"/>
    <w:basedOn w:val="Fontepargpadro"/>
    <w:link w:val="Rodap"/>
    <w:uiPriority w:val="99"/>
    <w:rsid w:val="00EB6D8B"/>
    <w:rPr>
      <w:rFonts w:ascii="Times New Roman" w:eastAsiaTheme="minorEastAsia" w:hAnsi="Times New Roman"/>
      <w:sz w:val="24"/>
      <w:lang w:eastAsia="pt-BR"/>
    </w:rPr>
  </w:style>
  <w:style w:type="character" w:styleId="Refdecomentrio">
    <w:name w:val="annotation reference"/>
    <w:basedOn w:val="Fontepargpadro"/>
    <w:uiPriority w:val="99"/>
    <w:semiHidden/>
    <w:unhideWhenUsed/>
    <w:rsid w:val="00560595"/>
    <w:rPr>
      <w:sz w:val="16"/>
      <w:szCs w:val="16"/>
    </w:rPr>
  </w:style>
  <w:style w:type="paragraph" w:styleId="Textodecomentrio">
    <w:name w:val="annotation text"/>
    <w:basedOn w:val="Normal"/>
    <w:link w:val="TextodecomentrioChar"/>
    <w:uiPriority w:val="99"/>
    <w:semiHidden/>
    <w:unhideWhenUsed/>
    <w:rsid w:val="0056059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60595"/>
    <w:rPr>
      <w:rFonts w:ascii="Times New Roman" w:eastAsiaTheme="minorEastAsia" w:hAnsi="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560595"/>
    <w:rPr>
      <w:b/>
      <w:bCs/>
    </w:rPr>
  </w:style>
  <w:style w:type="character" w:customStyle="1" w:styleId="AssuntodocomentrioChar">
    <w:name w:val="Assunto do comentário Char"/>
    <w:basedOn w:val="TextodecomentrioChar"/>
    <w:link w:val="Assuntodocomentrio"/>
    <w:uiPriority w:val="99"/>
    <w:semiHidden/>
    <w:rsid w:val="00560595"/>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viacarreira.com/como-fazer-introducao-do-tcc-153951/"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D32B8C-1DF3-4A66-AD72-4BAA8784E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TotalTime>
  <Pages>11</Pages>
  <Words>6060</Words>
  <Characters>32725</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QUEREM</dc:creator>
  <cp:lastModifiedBy>José Roberto Branco Ramos Filho</cp:lastModifiedBy>
  <cp:revision>13</cp:revision>
  <dcterms:created xsi:type="dcterms:W3CDTF">2017-04-18T18:32:00Z</dcterms:created>
  <dcterms:modified xsi:type="dcterms:W3CDTF">2017-07-05T10:02:00Z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http://www.zotero.org/styles/associacao-brasileira-de-normas-tecnicas</vt:lpwstr>
  </property>
  <property fmtid="{D5CDD505-2E9C-101B-9397-08002B2CF9AE}" pid="11" name="Mendeley Recent Style Name 4_1">
    <vt:lpwstr>Associação Brasileira de Normas Técnicas (Portuguese - Brazil)</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8802deda-f427-3dcd-a10d-a0e761094bcc</vt:lpwstr>
  </property>
  <property fmtid="{D5CDD505-2E9C-101B-9397-08002B2CF9AE}" pid="24" name="Mendeley Citation Style_1">
    <vt:lpwstr>http://www.zotero.org/styles/associacao-brasileira-de-normas-tecnicas</vt:lpwstr>
  </property>
</Properties>
</file>