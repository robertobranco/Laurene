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40512" w14:textId="77777777" w:rsidR="00FB069E" w:rsidRPr="00FB069E" w:rsidRDefault="00FB069E" w:rsidP="00FB069E">
      <w:pPr>
        <w:pStyle w:val="SemEspaamento"/>
        <w:jc w:val="center"/>
        <w:rPr>
          <w:rFonts w:ascii="Times New Roman" w:hAnsi="Times New Roman" w:cs="Times New Roman"/>
          <w:sz w:val="24"/>
          <w:szCs w:val="24"/>
        </w:rPr>
      </w:pPr>
      <w:r w:rsidRPr="00FB069E">
        <w:rPr>
          <w:rFonts w:ascii="Times New Roman" w:hAnsi="Times New Roman" w:cs="Times New Roman"/>
          <w:noProof/>
          <w:sz w:val="24"/>
          <w:szCs w:val="24"/>
        </w:rPr>
        <w:drawing>
          <wp:inline distT="0" distB="0" distL="0" distR="0" wp14:anchorId="56C154D5" wp14:editId="51E04ACA">
            <wp:extent cx="981075" cy="1030353"/>
            <wp:effectExtent l="19050" t="0" r="9525" b="0"/>
            <wp:docPr id="3" name="Imagem 0" descr="uf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opa.jpg"/>
                    <pic:cNvPicPr/>
                  </pic:nvPicPr>
                  <pic:blipFill>
                    <a:blip r:embed="rId8" cstate="print"/>
                    <a:stretch>
                      <a:fillRect/>
                    </a:stretch>
                  </pic:blipFill>
                  <pic:spPr>
                    <a:xfrm>
                      <a:off x="0" y="0"/>
                      <a:ext cx="982055" cy="1031382"/>
                    </a:xfrm>
                    <a:prstGeom prst="rect">
                      <a:avLst/>
                    </a:prstGeom>
                  </pic:spPr>
                </pic:pic>
              </a:graphicData>
            </a:graphic>
          </wp:inline>
        </w:drawing>
      </w:r>
    </w:p>
    <w:p w14:paraId="73135A87"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UNIVERSIDADE FEDERAL DO OESTE DO PARÁ</w:t>
      </w:r>
    </w:p>
    <w:p w14:paraId="4884E8D3"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INSTITUTO DE ENGENHARIA E GEOCIÊNCIAS</w:t>
      </w:r>
    </w:p>
    <w:p w14:paraId="2DE4C331"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PROGRAMA DE CIÊNCIA E TECNOLOGIA</w:t>
      </w:r>
    </w:p>
    <w:p w14:paraId="3C20EECA" w14:textId="77777777" w:rsidR="00FB069E" w:rsidRPr="00FB069E" w:rsidRDefault="00FB069E" w:rsidP="00FB069E">
      <w:pPr>
        <w:autoSpaceDE w:val="0"/>
        <w:autoSpaceDN w:val="0"/>
        <w:adjustRightInd w:val="0"/>
        <w:spacing w:after="0" w:line="240" w:lineRule="auto"/>
        <w:jc w:val="center"/>
        <w:rPr>
          <w:rFonts w:cs="Times New Roman"/>
          <w:szCs w:val="24"/>
        </w:rPr>
      </w:pPr>
    </w:p>
    <w:p w14:paraId="567599DE" w14:textId="77777777" w:rsidR="00FB069E" w:rsidRPr="00FB069E" w:rsidRDefault="00FB069E" w:rsidP="00FB069E">
      <w:pPr>
        <w:autoSpaceDE w:val="0"/>
        <w:autoSpaceDN w:val="0"/>
        <w:adjustRightInd w:val="0"/>
        <w:spacing w:after="0" w:line="240" w:lineRule="auto"/>
        <w:jc w:val="center"/>
        <w:rPr>
          <w:rFonts w:cs="Times New Roman"/>
          <w:szCs w:val="24"/>
        </w:rPr>
      </w:pPr>
    </w:p>
    <w:p w14:paraId="789CB55C" w14:textId="77777777" w:rsidR="00FB069E" w:rsidRPr="00FB069E" w:rsidRDefault="00FB069E" w:rsidP="00FB069E">
      <w:pPr>
        <w:autoSpaceDE w:val="0"/>
        <w:autoSpaceDN w:val="0"/>
        <w:adjustRightInd w:val="0"/>
        <w:spacing w:after="0" w:line="240" w:lineRule="auto"/>
        <w:jc w:val="center"/>
        <w:rPr>
          <w:rFonts w:cs="Times New Roman"/>
          <w:szCs w:val="24"/>
        </w:rPr>
      </w:pPr>
    </w:p>
    <w:p w14:paraId="2EE670DA" w14:textId="77777777" w:rsidR="00FB069E" w:rsidRPr="00FB069E" w:rsidRDefault="00FB069E" w:rsidP="00FB069E">
      <w:pPr>
        <w:autoSpaceDE w:val="0"/>
        <w:autoSpaceDN w:val="0"/>
        <w:adjustRightInd w:val="0"/>
        <w:spacing w:after="0" w:line="240" w:lineRule="auto"/>
        <w:jc w:val="center"/>
        <w:rPr>
          <w:rFonts w:cs="Times New Roman"/>
          <w:szCs w:val="24"/>
        </w:rPr>
      </w:pPr>
    </w:p>
    <w:p w14:paraId="59841A5C"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3BF419FB" w14:textId="77777777" w:rsidR="00FB069E" w:rsidRPr="00FB069E" w:rsidRDefault="00FB069E" w:rsidP="00FB069E">
      <w:pPr>
        <w:autoSpaceDE w:val="0"/>
        <w:autoSpaceDN w:val="0"/>
        <w:adjustRightInd w:val="0"/>
        <w:spacing w:after="0" w:line="240" w:lineRule="auto"/>
        <w:rPr>
          <w:rFonts w:cs="Times New Roman"/>
          <w:szCs w:val="24"/>
        </w:rPr>
      </w:pPr>
    </w:p>
    <w:p w14:paraId="1E9594DE" w14:textId="77777777" w:rsidR="00FB069E" w:rsidRPr="00FB069E" w:rsidRDefault="00FB069E" w:rsidP="00FB069E">
      <w:pPr>
        <w:autoSpaceDE w:val="0"/>
        <w:autoSpaceDN w:val="0"/>
        <w:adjustRightInd w:val="0"/>
        <w:spacing w:after="0" w:line="240" w:lineRule="auto"/>
        <w:rPr>
          <w:rFonts w:cs="Times New Roman"/>
          <w:szCs w:val="24"/>
        </w:rPr>
      </w:pPr>
    </w:p>
    <w:p w14:paraId="6B7CC497" w14:textId="77777777" w:rsidR="00FB069E" w:rsidRPr="00FB069E" w:rsidRDefault="00FB069E" w:rsidP="00FB069E">
      <w:pPr>
        <w:autoSpaceDE w:val="0"/>
        <w:autoSpaceDN w:val="0"/>
        <w:adjustRightInd w:val="0"/>
        <w:spacing w:after="0" w:line="240" w:lineRule="auto"/>
        <w:rPr>
          <w:rFonts w:cs="Times New Roman"/>
          <w:szCs w:val="24"/>
        </w:rPr>
      </w:pPr>
    </w:p>
    <w:p w14:paraId="2C8EBAAF" w14:textId="77777777" w:rsidR="00FB069E" w:rsidRPr="00FB069E" w:rsidRDefault="00FB069E" w:rsidP="00FB069E">
      <w:pPr>
        <w:autoSpaceDE w:val="0"/>
        <w:autoSpaceDN w:val="0"/>
        <w:adjustRightInd w:val="0"/>
        <w:spacing w:after="0" w:line="240" w:lineRule="auto"/>
        <w:rPr>
          <w:rFonts w:cs="Times New Roman"/>
          <w:szCs w:val="24"/>
        </w:rPr>
      </w:pPr>
    </w:p>
    <w:p w14:paraId="7A9C9FB7" w14:textId="77777777" w:rsidR="00FB069E" w:rsidRPr="00FB069E" w:rsidRDefault="00FB069E" w:rsidP="00FB069E">
      <w:pPr>
        <w:autoSpaceDE w:val="0"/>
        <w:autoSpaceDN w:val="0"/>
        <w:adjustRightInd w:val="0"/>
        <w:spacing w:after="0" w:line="240" w:lineRule="auto"/>
        <w:rPr>
          <w:rFonts w:cs="Times New Roman"/>
          <w:szCs w:val="24"/>
        </w:rPr>
      </w:pPr>
    </w:p>
    <w:p w14:paraId="65A82F02" w14:textId="77777777" w:rsidR="00FB069E" w:rsidRPr="00FB069E" w:rsidRDefault="00FB069E" w:rsidP="00FB069E">
      <w:pPr>
        <w:autoSpaceDE w:val="0"/>
        <w:autoSpaceDN w:val="0"/>
        <w:adjustRightInd w:val="0"/>
        <w:spacing w:after="0" w:line="240" w:lineRule="auto"/>
        <w:rPr>
          <w:rFonts w:cs="Times New Roman"/>
          <w:szCs w:val="24"/>
        </w:rPr>
      </w:pPr>
    </w:p>
    <w:p w14:paraId="00203F90" w14:textId="77777777" w:rsidR="00FB069E" w:rsidRPr="00FB069E" w:rsidRDefault="00FB069E" w:rsidP="00FB069E">
      <w:pPr>
        <w:autoSpaceDE w:val="0"/>
        <w:autoSpaceDN w:val="0"/>
        <w:adjustRightInd w:val="0"/>
        <w:spacing w:after="0" w:line="240" w:lineRule="auto"/>
        <w:rPr>
          <w:rFonts w:cs="Times New Roman"/>
          <w:szCs w:val="24"/>
        </w:rPr>
      </w:pPr>
    </w:p>
    <w:p w14:paraId="70333700" w14:textId="77777777" w:rsidR="00FB069E" w:rsidRPr="00FB069E" w:rsidRDefault="00FB069E" w:rsidP="00FB069E">
      <w:pPr>
        <w:autoSpaceDE w:val="0"/>
        <w:autoSpaceDN w:val="0"/>
        <w:adjustRightInd w:val="0"/>
        <w:spacing w:after="0" w:line="240" w:lineRule="auto"/>
        <w:rPr>
          <w:rFonts w:cs="Times New Roman"/>
          <w:szCs w:val="24"/>
        </w:rPr>
      </w:pPr>
    </w:p>
    <w:p w14:paraId="77D1E3F9"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14:paraId="4A23C21D" w14:textId="77777777" w:rsidR="00FB069E" w:rsidRPr="00FB069E" w:rsidRDefault="00FB069E" w:rsidP="00FB069E">
      <w:pPr>
        <w:autoSpaceDE w:val="0"/>
        <w:autoSpaceDN w:val="0"/>
        <w:adjustRightInd w:val="0"/>
        <w:spacing w:after="0" w:line="240" w:lineRule="auto"/>
        <w:jc w:val="center"/>
        <w:rPr>
          <w:rFonts w:cs="Times New Roman"/>
          <w:szCs w:val="24"/>
        </w:rPr>
      </w:pPr>
    </w:p>
    <w:p w14:paraId="58DAB9B6" w14:textId="77777777" w:rsidR="00FB069E" w:rsidRPr="00FB069E" w:rsidRDefault="00FB069E" w:rsidP="00FB069E">
      <w:pPr>
        <w:autoSpaceDE w:val="0"/>
        <w:autoSpaceDN w:val="0"/>
        <w:adjustRightInd w:val="0"/>
        <w:spacing w:after="0" w:line="240" w:lineRule="auto"/>
        <w:jc w:val="center"/>
        <w:rPr>
          <w:rFonts w:cs="Times New Roman"/>
          <w:szCs w:val="24"/>
        </w:rPr>
      </w:pPr>
    </w:p>
    <w:p w14:paraId="5A135987" w14:textId="77777777" w:rsidR="00FB069E" w:rsidRPr="00FB069E" w:rsidRDefault="00FB069E" w:rsidP="00FB069E">
      <w:pPr>
        <w:autoSpaceDE w:val="0"/>
        <w:autoSpaceDN w:val="0"/>
        <w:adjustRightInd w:val="0"/>
        <w:spacing w:after="0" w:line="240" w:lineRule="auto"/>
        <w:jc w:val="center"/>
        <w:rPr>
          <w:rFonts w:cs="Times New Roman"/>
          <w:szCs w:val="24"/>
        </w:rPr>
      </w:pPr>
    </w:p>
    <w:p w14:paraId="335E64CA"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14:paraId="474D5D91" w14:textId="77777777" w:rsidR="00FB069E" w:rsidRPr="00FB069E" w:rsidRDefault="00FB069E" w:rsidP="00FB069E">
      <w:pPr>
        <w:autoSpaceDE w:val="0"/>
        <w:autoSpaceDN w:val="0"/>
        <w:adjustRightInd w:val="0"/>
        <w:spacing w:after="0" w:line="240" w:lineRule="auto"/>
        <w:jc w:val="center"/>
        <w:rPr>
          <w:rFonts w:cs="Times New Roman"/>
          <w:szCs w:val="24"/>
        </w:rPr>
      </w:pPr>
    </w:p>
    <w:p w14:paraId="7E0B68C0" w14:textId="77777777" w:rsidR="00FB069E" w:rsidRPr="00FB069E" w:rsidRDefault="00FB069E" w:rsidP="00FB069E">
      <w:pPr>
        <w:autoSpaceDE w:val="0"/>
        <w:autoSpaceDN w:val="0"/>
        <w:adjustRightInd w:val="0"/>
        <w:spacing w:after="0" w:line="240" w:lineRule="auto"/>
        <w:jc w:val="center"/>
        <w:rPr>
          <w:rFonts w:cs="Times New Roman"/>
          <w:szCs w:val="24"/>
        </w:rPr>
      </w:pPr>
    </w:p>
    <w:p w14:paraId="16BE8F3B" w14:textId="77777777" w:rsidR="00FB069E" w:rsidRPr="00FB069E" w:rsidRDefault="00FB069E" w:rsidP="00FB069E">
      <w:pPr>
        <w:autoSpaceDE w:val="0"/>
        <w:autoSpaceDN w:val="0"/>
        <w:adjustRightInd w:val="0"/>
        <w:spacing w:after="0" w:line="240" w:lineRule="auto"/>
        <w:jc w:val="center"/>
        <w:rPr>
          <w:rFonts w:cs="Times New Roman"/>
          <w:szCs w:val="24"/>
        </w:rPr>
      </w:pPr>
    </w:p>
    <w:p w14:paraId="2789791E" w14:textId="77777777" w:rsidR="00FB069E" w:rsidRPr="00FB069E" w:rsidRDefault="00FB069E" w:rsidP="00FB069E">
      <w:pPr>
        <w:autoSpaceDE w:val="0"/>
        <w:autoSpaceDN w:val="0"/>
        <w:adjustRightInd w:val="0"/>
        <w:spacing w:after="0" w:line="240" w:lineRule="auto"/>
        <w:jc w:val="center"/>
        <w:rPr>
          <w:rFonts w:cs="Times New Roman"/>
          <w:szCs w:val="24"/>
        </w:rPr>
      </w:pPr>
    </w:p>
    <w:p w14:paraId="5FF82D97" w14:textId="77777777" w:rsidR="00FB069E" w:rsidRPr="00FB069E" w:rsidRDefault="00FB069E" w:rsidP="00FB069E">
      <w:pPr>
        <w:autoSpaceDE w:val="0"/>
        <w:autoSpaceDN w:val="0"/>
        <w:adjustRightInd w:val="0"/>
        <w:spacing w:after="0" w:line="240" w:lineRule="auto"/>
        <w:jc w:val="center"/>
        <w:rPr>
          <w:rFonts w:cs="Times New Roman"/>
          <w:szCs w:val="24"/>
        </w:rPr>
      </w:pPr>
    </w:p>
    <w:p w14:paraId="4EF9F4D0" w14:textId="77777777" w:rsidR="00FB069E" w:rsidRPr="00FB069E" w:rsidRDefault="00FB069E" w:rsidP="00FB069E">
      <w:pPr>
        <w:autoSpaceDE w:val="0"/>
        <w:autoSpaceDN w:val="0"/>
        <w:adjustRightInd w:val="0"/>
        <w:spacing w:after="0" w:line="240" w:lineRule="auto"/>
        <w:jc w:val="center"/>
        <w:rPr>
          <w:rFonts w:cs="Times New Roman"/>
          <w:szCs w:val="24"/>
        </w:rPr>
      </w:pPr>
    </w:p>
    <w:p w14:paraId="6631AC2C" w14:textId="77777777" w:rsidR="00FB069E" w:rsidRPr="00FB069E" w:rsidRDefault="00FB069E" w:rsidP="00FB069E">
      <w:pPr>
        <w:autoSpaceDE w:val="0"/>
        <w:autoSpaceDN w:val="0"/>
        <w:adjustRightInd w:val="0"/>
        <w:spacing w:after="0" w:line="240" w:lineRule="auto"/>
        <w:jc w:val="center"/>
        <w:rPr>
          <w:rFonts w:cs="Times New Roman"/>
          <w:szCs w:val="24"/>
        </w:rPr>
      </w:pPr>
    </w:p>
    <w:p w14:paraId="1AA7014F" w14:textId="77777777" w:rsidR="00FB069E" w:rsidRPr="00FB069E" w:rsidRDefault="00FB069E" w:rsidP="00FB069E">
      <w:pPr>
        <w:autoSpaceDE w:val="0"/>
        <w:autoSpaceDN w:val="0"/>
        <w:adjustRightInd w:val="0"/>
        <w:spacing w:after="0" w:line="240" w:lineRule="auto"/>
        <w:jc w:val="center"/>
        <w:rPr>
          <w:rFonts w:cs="Times New Roman"/>
          <w:szCs w:val="24"/>
        </w:rPr>
      </w:pPr>
    </w:p>
    <w:p w14:paraId="13E9E7B4" w14:textId="77777777" w:rsidR="00FB069E" w:rsidRPr="00FB069E" w:rsidRDefault="00FB069E" w:rsidP="00FB069E">
      <w:pPr>
        <w:autoSpaceDE w:val="0"/>
        <w:autoSpaceDN w:val="0"/>
        <w:adjustRightInd w:val="0"/>
        <w:spacing w:after="0" w:line="240" w:lineRule="auto"/>
        <w:jc w:val="center"/>
        <w:rPr>
          <w:rFonts w:cs="Times New Roman"/>
          <w:szCs w:val="24"/>
        </w:rPr>
      </w:pPr>
    </w:p>
    <w:p w14:paraId="0F6A9A1E" w14:textId="77777777" w:rsidR="00FB069E" w:rsidRPr="00FB069E" w:rsidRDefault="00FB069E" w:rsidP="00FB069E">
      <w:pPr>
        <w:autoSpaceDE w:val="0"/>
        <w:autoSpaceDN w:val="0"/>
        <w:adjustRightInd w:val="0"/>
        <w:spacing w:after="0" w:line="240" w:lineRule="auto"/>
        <w:jc w:val="center"/>
        <w:rPr>
          <w:rFonts w:cs="Times New Roman"/>
          <w:szCs w:val="24"/>
        </w:rPr>
      </w:pPr>
    </w:p>
    <w:p w14:paraId="07A72D72" w14:textId="77777777" w:rsidR="00FB069E" w:rsidRPr="00FB069E" w:rsidRDefault="00FB069E" w:rsidP="00FB069E">
      <w:pPr>
        <w:autoSpaceDE w:val="0"/>
        <w:autoSpaceDN w:val="0"/>
        <w:adjustRightInd w:val="0"/>
        <w:spacing w:after="0" w:line="240" w:lineRule="auto"/>
        <w:jc w:val="center"/>
        <w:rPr>
          <w:rFonts w:cs="Times New Roman"/>
          <w:szCs w:val="24"/>
        </w:rPr>
      </w:pPr>
    </w:p>
    <w:p w14:paraId="338718E6" w14:textId="77777777" w:rsidR="00FB069E" w:rsidRPr="00FB069E" w:rsidRDefault="00FB069E" w:rsidP="00FB069E">
      <w:pPr>
        <w:autoSpaceDE w:val="0"/>
        <w:autoSpaceDN w:val="0"/>
        <w:adjustRightInd w:val="0"/>
        <w:spacing w:after="0" w:line="240" w:lineRule="auto"/>
        <w:jc w:val="center"/>
        <w:rPr>
          <w:rFonts w:cs="Times New Roman"/>
          <w:szCs w:val="24"/>
        </w:rPr>
      </w:pPr>
    </w:p>
    <w:p w14:paraId="60D30904" w14:textId="77777777" w:rsidR="00FB069E" w:rsidRPr="00FB069E" w:rsidRDefault="00FB069E" w:rsidP="00FB069E">
      <w:pPr>
        <w:autoSpaceDE w:val="0"/>
        <w:autoSpaceDN w:val="0"/>
        <w:adjustRightInd w:val="0"/>
        <w:spacing w:after="0" w:line="240" w:lineRule="auto"/>
        <w:jc w:val="center"/>
        <w:rPr>
          <w:rFonts w:cs="Times New Roman"/>
          <w:szCs w:val="24"/>
        </w:rPr>
      </w:pPr>
    </w:p>
    <w:p w14:paraId="1B0DDA03" w14:textId="77777777" w:rsidR="00FB069E" w:rsidRPr="00FB069E" w:rsidRDefault="00FB069E" w:rsidP="00FB069E">
      <w:pPr>
        <w:autoSpaceDE w:val="0"/>
        <w:autoSpaceDN w:val="0"/>
        <w:adjustRightInd w:val="0"/>
        <w:spacing w:after="0" w:line="240" w:lineRule="auto"/>
        <w:jc w:val="center"/>
        <w:rPr>
          <w:rFonts w:cs="Times New Roman"/>
          <w:szCs w:val="24"/>
        </w:rPr>
      </w:pPr>
    </w:p>
    <w:p w14:paraId="7D716CB8" w14:textId="77777777" w:rsidR="00FB069E" w:rsidRPr="00FB069E" w:rsidRDefault="00FB069E" w:rsidP="00FB069E">
      <w:pPr>
        <w:autoSpaceDE w:val="0"/>
        <w:autoSpaceDN w:val="0"/>
        <w:adjustRightInd w:val="0"/>
        <w:spacing w:after="0" w:line="240" w:lineRule="auto"/>
        <w:jc w:val="center"/>
        <w:rPr>
          <w:rFonts w:cs="Times New Roman"/>
          <w:szCs w:val="24"/>
        </w:rPr>
      </w:pPr>
    </w:p>
    <w:p w14:paraId="0364C190" w14:textId="77777777" w:rsidR="00FB069E" w:rsidRPr="00FB069E" w:rsidRDefault="00FB069E" w:rsidP="00FB069E">
      <w:pPr>
        <w:autoSpaceDE w:val="0"/>
        <w:autoSpaceDN w:val="0"/>
        <w:adjustRightInd w:val="0"/>
        <w:spacing w:after="0" w:line="240" w:lineRule="auto"/>
        <w:jc w:val="center"/>
        <w:rPr>
          <w:rFonts w:cs="Times New Roman"/>
          <w:szCs w:val="24"/>
        </w:rPr>
      </w:pPr>
    </w:p>
    <w:p w14:paraId="4B626862" w14:textId="77777777" w:rsidR="00FB069E" w:rsidRPr="00FB069E" w:rsidRDefault="00FB069E" w:rsidP="0015686D">
      <w:pPr>
        <w:autoSpaceDE w:val="0"/>
        <w:autoSpaceDN w:val="0"/>
        <w:adjustRightInd w:val="0"/>
        <w:spacing w:after="0" w:line="240" w:lineRule="auto"/>
        <w:ind w:firstLine="0"/>
        <w:rPr>
          <w:rFonts w:cs="Times New Roman"/>
          <w:szCs w:val="24"/>
        </w:rPr>
      </w:pPr>
    </w:p>
    <w:p w14:paraId="194B64DA" w14:textId="77777777" w:rsidR="00FB069E" w:rsidRPr="00FB069E" w:rsidRDefault="00FB069E" w:rsidP="00FB069E">
      <w:pPr>
        <w:autoSpaceDE w:val="0"/>
        <w:autoSpaceDN w:val="0"/>
        <w:adjustRightInd w:val="0"/>
        <w:spacing w:after="0" w:line="240" w:lineRule="auto"/>
        <w:jc w:val="center"/>
        <w:rPr>
          <w:rFonts w:cs="Times New Roman"/>
          <w:szCs w:val="24"/>
        </w:rPr>
      </w:pPr>
    </w:p>
    <w:p w14:paraId="7C68AC39" w14:textId="77777777" w:rsidR="00FB069E" w:rsidRPr="00FB069E" w:rsidRDefault="00FB069E" w:rsidP="00FB069E">
      <w:pPr>
        <w:autoSpaceDE w:val="0"/>
        <w:autoSpaceDN w:val="0"/>
        <w:adjustRightInd w:val="0"/>
        <w:spacing w:after="0" w:line="240" w:lineRule="auto"/>
        <w:jc w:val="center"/>
        <w:rPr>
          <w:rFonts w:cs="Times New Roman"/>
          <w:szCs w:val="24"/>
        </w:rPr>
      </w:pPr>
    </w:p>
    <w:p w14:paraId="56A40D47"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14:paraId="6E9E3F52"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2015</w:t>
      </w:r>
    </w:p>
    <w:p w14:paraId="47F02785"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lastRenderedPageBreak/>
        <w:t>LAURENE MITIE RODRIGUES OKADA</w:t>
      </w:r>
    </w:p>
    <w:p w14:paraId="63290789" w14:textId="77777777" w:rsidR="00FB069E" w:rsidRPr="00FB069E" w:rsidRDefault="00FB069E" w:rsidP="00FB069E">
      <w:pPr>
        <w:autoSpaceDE w:val="0"/>
        <w:autoSpaceDN w:val="0"/>
        <w:adjustRightInd w:val="0"/>
        <w:spacing w:after="0" w:line="240" w:lineRule="auto"/>
        <w:jc w:val="center"/>
        <w:rPr>
          <w:rFonts w:cs="Times New Roman"/>
          <w:szCs w:val="24"/>
        </w:rPr>
      </w:pPr>
    </w:p>
    <w:p w14:paraId="3812F407" w14:textId="77777777" w:rsidR="00FB069E" w:rsidRPr="00FB069E" w:rsidRDefault="00FB069E" w:rsidP="00FB069E">
      <w:pPr>
        <w:autoSpaceDE w:val="0"/>
        <w:autoSpaceDN w:val="0"/>
        <w:adjustRightInd w:val="0"/>
        <w:spacing w:after="0" w:line="240" w:lineRule="auto"/>
        <w:jc w:val="center"/>
        <w:rPr>
          <w:rFonts w:cs="Times New Roman"/>
          <w:szCs w:val="24"/>
        </w:rPr>
      </w:pPr>
    </w:p>
    <w:p w14:paraId="4A28818A" w14:textId="77777777" w:rsidR="00FB069E" w:rsidRPr="00FB069E" w:rsidRDefault="00FB069E" w:rsidP="00FB069E">
      <w:pPr>
        <w:autoSpaceDE w:val="0"/>
        <w:autoSpaceDN w:val="0"/>
        <w:adjustRightInd w:val="0"/>
        <w:spacing w:after="0" w:line="240" w:lineRule="auto"/>
        <w:jc w:val="center"/>
        <w:rPr>
          <w:rFonts w:cs="Times New Roman"/>
          <w:szCs w:val="24"/>
        </w:rPr>
      </w:pPr>
    </w:p>
    <w:p w14:paraId="0EFE728A" w14:textId="77777777" w:rsidR="00FB069E" w:rsidRPr="00FB069E" w:rsidRDefault="00FB069E" w:rsidP="00FB069E">
      <w:pPr>
        <w:autoSpaceDE w:val="0"/>
        <w:autoSpaceDN w:val="0"/>
        <w:adjustRightInd w:val="0"/>
        <w:spacing w:after="0" w:line="240" w:lineRule="auto"/>
        <w:jc w:val="center"/>
        <w:rPr>
          <w:rFonts w:cs="Times New Roman"/>
          <w:szCs w:val="24"/>
        </w:rPr>
      </w:pPr>
    </w:p>
    <w:p w14:paraId="527CBEB8" w14:textId="77777777" w:rsidR="00FB069E" w:rsidRPr="00FB069E" w:rsidRDefault="00FB069E" w:rsidP="00FB069E">
      <w:pPr>
        <w:autoSpaceDE w:val="0"/>
        <w:autoSpaceDN w:val="0"/>
        <w:adjustRightInd w:val="0"/>
        <w:spacing w:after="0" w:line="240" w:lineRule="auto"/>
        <w:jc w:val="center"/>
        <w:rPr>
          <w:rFonts w:cs="Times New Roman"/>
          <w:szCs w:val="24"/>
        </w:rPr>
      </w:pPr>
    </w:p>
    <w:p w14:paraId="16AD8797" w14:textId="77777777" w:rsidR="00FB069E" w:rsidRPr="00FB069E" w:rsidRDefault="00FB069E" w:rsidP="00FB069E">
      <w:pPr>
        <w:autoSpaceDE w:val="0"/>
        <w:autoSpaceDN w:val="0"/>
        <w:adjustRightInd w:val="0"/>
        <w:spacing w:after="0" w:line="240" w:lineRule="auto"/>
        <w:jc w:val="center"/>
        <w:rPr>
          <w:rFonts w:cs="Times New Roman"/>
          <w:szCs w:val="24"/>
        </w:rPr>
      </w:pPr>
    </w:p>
    <w:p w14:paraId="1A37712B" w14:textId="77777777" w:rsidR="00FB069E" w:rsidRPr="00FB069E" w:rsidRDefault="00FB069E" w:rsidP="00FB069E">
      <w:pPr>
        <w:autoSpaceDE w:val="0"/>
        <w:autoSpaceDN w:val="0"/>
        <w:adjustRightInd w:val="0"/>
        <w:spacing w:after="0" w:line="240" w:lineRule="auto"/>
        <w:jc w:val="center"/>
        <w:rPr>
          <w:rFonts w:cs="Times New Roman"/>
          <w:szCs w:val="24"/>
        </w:rPr>
      </w:pPr>
    </w:p>
    <w:p w14:paraId="5BFD32C5" w14:textId="77777777" w:rsidR="00FB069E" w:rsidRPr="00FB069E" w:rsidRDefault="00FB069E" w:rsidP="00FB069E">
      <w:pPr>
        <w:autoSpaceDE w:val="0"/>
        <w:autoSpaceDN w:val="0"/>
        <w:adjustRightInd w:val="0"/>
        <w:spacing w:after="0" w:line="240" w:lineRule="auto"/>
        <w:jc w:val="center"/>
        <w:rPr>
          <w:rFonts w:cs="Times New Roman"/>
          <w:szCs w:val="24"/>
        </w:rPr>
      </w:pPr>
    </w:p>
    <w:p w14:paraId="1B919998" w14:textId="77777777" w:rsidR="00FB069E" w:rsidRPr="00FB069E" w:rsidRDefault="00FB069E" w:rsidP="00FB069E">
      <w:pPr>
        <w:autoSpaceDE w:val="0"/>
        <w:autoSpaceDN w:val="0"/>
        <w:adjustRightInd w:val="0"/>
        <w:spacing w:after="0" w:line="240" w:lineRule="auto"/>
        <w:jc w:val="center"/>
        <w:rPr>
          <w:rFonts w:cs="Times New Roman"/>
          <w:szCs w:val="24"/>
        </w:rPr>
      </w:pPr>
    </w:p>
    <w:p w14:paraId="3BBE1085" w14:textId="77777777" w:rsidR="00FB069E" w:rsidRPr="00FB069E" w:rsidRDefault="00FB069E" w:rsidP="00FB069E">
      <w:pPr>
        <w:autoSpaceDE w:val="0"/>
        <w:autoSpaceDN w:val="0"/>
        <w:adjustRightInd w:val="0"/>
        <w:spacing w:after="0" w:line="240" w:lineRule="auto"/>
        <w:jc w:val="center"/>
        <w:rPr>
          <w:rFonts w:cs="Times New Roman"/>
          <w:szCs w:val="24"/>
        </w:rPr>
      </w:pPr>
    </w:p>
    <w:p w14:paraId="058C8FEB" w14:textId="77777777" w:rsidR="00FB069E" w:rsidRPr="00FB069E" w:rsidRDefault="00FB069E" w:rsidP="00FB069E">
      <w:pPr>
        <w:autoSpaceDE w:val="0"/>
        <w:autoSpaceDN w:val="0"/>
        <w:adjustRightInd w:val="0"/>
        <w:spacing w:after="0" w:line="240" w:lineRule="auto"/>
        <w:jc w:val="center"/>
        <w:rPr>
          <w:rFonts w:cs="Times New Roman"/>
          <w:szCs w:val="24"/>
        </w:rPr>
      </w:pPr>
    </w:p>
    <w:p w14:paraId="7C79D66D" w14:textId="77777777" w:rsidR="00FB069E" w:rsidRPr="00FB069E" w:rsidRDefault="00FB069E" w:rsidP="00FB069E">
      <w:pPr>
        <w:autoSpaceDE w:val="0"/>
        <w:autoSpaceDN w:val="0"/>
        <w:adjustRightInd w:val="0"/>
        <w:spacing w:after="0" w:line="240" w:lineRule="auto"/>
        <w:jc w:val="center"/>
        <w:rPr>
          <w:rFonts w:cs="Times New Roman"/>
          <w:szCs w:val="24"/>
        </w:rPr>
      </w:pPr>
    </w:p>
    <w:p w14:paraId="69240C4E" w14:textId="77777777" w:rsidR="00FB069E" w:rsidRPr="00FB069E" w:rsidRDefault="00FB069E" w:rsidP="00FB069E">
      <w:pPr>
        <w:autoSpaceDE w:val="0"/>
        <w:autoSpaceDN w:val="0"/>
        <w:adjustRightInd w:val="0"/>
        <w:spacing w:after="0" w:line="240" w:lineRule="auto"/>
        <w:jc w:val="center"/>
        <w:rPr>
          <w:rFonts w:cs="Times New Roman"/>
          <w:szCs w:val="24"/>
        </w:rPr>
      </w:pPr>
    </w:p>
    <w:p w14:paraId="26F8FE27" w14:textId="77777777" w:rsidR="00FB069E" w:rsidRPr="00FB069E" w:rsidRDefault="00FB069E" w:rsidP="00FB069E">
      <w:pPr>
        <w:autoSpaceDE w:val="0"/>
        <w:autoSpaceDN w:val="0"/>
        <w:adjustRightInd w:val="0"/>
        <w:spacing w:after="0" w:line="240" w:lineRule="auto"/>
        <w:jc w:val="center"/>
        <w:rPr>
          <w:rFonts w:cs="Times New Roman"/>
          <w:szCs w:val="24"/>
        </w:rPr>
      </w:pPr>
    </w:p>
    <w:p w14:paraId="393AF4A3"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14:paraId="25C7DC38" w14:textId="77777777" w:rsidR="00FB069E" w:rsidRPr="00FB069E" w:rsidRDefault="00FB069E" w:rsidP="00FB069E">
      <w:pPr>
        <w:autoSpaceDE w:val="0"/>
        <w:autoSpaceDN w:val="0"/>
        <w:adjustRightInd w:val="0"/>
        <w:spacing w:after="0" w:line="240" w:lineRule="auto"/>
        <w:jc w:val="center"/>
        <w:rPr>
          <w:rFonts w:cs="Times New Roman"/>
          <w:szCs w:val="24"/>
        </w:rPr>
      </w:pPr>
    </w:p>
    <w:p w14:paraId="7F58235C"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14:paraId="73518A83" w14:textId="77777777" w:rsidR="00FB069E" w:rsidRPr="00FB069E" w:rsidRDefault="00FB069E" w:rsidP="00FB069E">
      <w:pPr>
        <w:autoSpaceDE w:val="0"/>
        <w:autoSpaceDN w:val="0"/>
        <w:adjustRightInd w:val="0"/>
        <w:spacing w:before="1368" w:after="0" w:line="240" w:lineRule="auto"/>
        <w:ind w:left="4464"/>
        <w:rPr>
          <w:rFonts w:cs="Times New Roman"/>
          <w:spacing w:val="-4"/>
          <w:szCs w:val="24"/>
        </w:rPr>
      </w:pPr>
      <w:r>
        <w:rPr>
          <w:rFonts w:cs="Times New Roman"/>
          <w:spacing w:val="3"/>
          <w:szCs w:val="24"/>
        </w:rPr>
        <w:t xml:space="preserve">Projeto de </w:t>
      </w:r>
      <w:r w:rsidRPr="00FB069E">
        <w:rPr>
          <w:rFonts w:cs="Times New Roman"/>
          <w:spacing w:val="3"/>
          <w:szCs w:val="24"/>
        </w:rPr>
        <w:t>Trabalho de Conclusão de Curso – TCC apresentado ao Curso de Bacharelado Interdis</w:t>
      </w:r>
      <w:r w:rsidR="0015686D">
        <w:rPr>
          <w:rFonts w:cs="Times New Roman"/>
          <w:spacing w:val="3"/>
          <w:szCs w:val="24"/>
        </w:rPr>
        <w:t>ciplinar em Ciências da Computação</w:t>
      </w:r>
      <w:r w:rsidRPr="00FB069E">
        <w:rPr>
          <w:rFonts w:cs="Times New Roman"/>
          <w:spacing w:val="3"/>
          <w:szCs w:val="24"/>
        </w:rPr>
        <w:t xml:space="preserve"> da Universidade federal do Oeste do Pará - UFOPA</w:t>
      </w:r>
      <w:r w:rsidRPr="00FB069E">
        <w:rPr>
          <w:rFonts w:cs="Times New Roman"/>
          <w:spacing w:val="-6"/>
          <w:szCs w:val="24"/>
        </w:rPr>
        <w:t xml:space="preserve"> como requisito </w:t>
      </w:r>
      <w:r>
        <w:rPr>
          <w:rFonts w:cs="Times New Roman"/>
          <w:spacing w:val="-6"/>
          <w:szCs w:val="24"/>
        </w:rPr>
        <w:t xml:space="preserve">parcial </w:t>
      </w:r>
      <w:r w:rsidRPr="00FB069E">
        <w:rPr>
          <w:rFonts w:cs="Times New Roman"/>
          <w:spacing w:val="-6"/>
          <w:szCs w:val="24"/>
        </w:rPr>
        <w:t xml:space="preserve">para obtenção do </w:t>
      </w:r>
      <w:r w:rsidRPr="00FB069E">
        <w:rPr>
          <w:rFonts w:cs="Times New Roman"/>
          <w:spacing w:val="-4"/>
          <w:szCs w:val="24"/>
        </w:rPr>
        <w:t xml:space="preserve">grau de </w:t>
      </w:r>
      <w:r w:rsidR="0015686D">
        <w:rPr>
          <w:rFonts w:cs="Times New Roman"/>
          <w:spacing w:val="-4"/>
          <w:szCs w:val="24"/>
        </w:rPr>
        <w:t>Bacharel em Ciências da Computação</w:t>
      </w:r>
      <w:r w:rsidRPr="00FB069E">
        <w:rPr>
          <w:rFonts w:cs="Times New Roman"/>
          <w:spacing w:val="-4"/>
          <w:szCs w:val="24"/>
        </w:rPr>
        <w:t>.</w:t>
      </w:r>
    </w:p>
    <w:p w14:paraId="1A3BBACE" w14:textId="77777777" w:rsidR="00FB069E" w:rsidRPr="00FB069E" w:rsidRDefault="00FB069E" w:rsidP="00FB069E">
      <w:pPr>
        <w:autoSpaceDE w:val="0"/>
        <w:autoSpaceDN w:val="0"/>
        <w:adjustRightInd w:val="0"/>
        <w:spacing w:after="0" w:line="240" w:lineRule="auto"/>
        <w:jc w:val="center"/>
        <w:rPr>
          <w:rFonts w:cs="Times New Roman"/>
          <w:szCs w:val="24"/>
        </w:rPr>
      </w:pPr>
    </w:p>
    <w:p w14:paraId="007A2404" w14:textId="77777777" w:rsidR="00FB069E" w:rsidRPr="00FB069E" w:rsidRDefault="00FB069E" w:rsidP="00FB069E">
      <w:pPr>
        <w:autoSpaceDE w:val="0"/>
        <w:autoSpaceDN w:val="0"/>
        <w:adjustRightInd w:val="0"/>
        <w:spacing w:after="120" w:line="240" w:lineRule="auto"/>
        <w:rPr>
          <w:rFonts w:cs="Times New Roman"/>
          <w:szCs w:val="24"/>
        </w:rPr>
      </w:pPr>
    </w:p>
    <w:p w14:paraId="68C46340" w14:textId="77777777" w:rsidR="00FB069E" w:rsidRPr="00FB069E" w:rsidRDefault="00FB069E" w:rsidP="00FB069E">
      <w:pPr>
        <w:autoSpaceDE w:val="0"/>
        <w:autoSpaceDN w:val="0"/>
        <w:adjustRightInd w:val="0"/>
        <w:spacing w:after="120" w:line="240" w:lineRule="auto"/>
        <w:jc w:val="center"/>
        <w:rPr>
          <w:rFonts w:cs="Times New Roman"/>
          <w:szCs w:val="24"/>
        </w:rPr>
      </w:pPr>
    </w:p>
    <w:p w14:paraId="51207820" w14:textId="77777777" w:rsidR="00FB069E" w:rsidRPr="00FB069E" w:rsidRDefault="00FB069E" w:rsidP="00FB069E">
      <w:pPr>
        <w:autoSpaceDE w:val="0"/>
        <w:autoSpaceDN w:val="0"/>
        <w:adjustRightInd w:val="0"/>
        <w:spacing w:after="0" w:line="240" w:lineRule="auto"/>
        <w:rPr>
          <w:rFonts w:cs="Times New Roman"/>
          <w:szCs w:val="24"/>
        </w:rPr>
      </w:pPr>
    </w:p>
    <w:p w14:paraId="65AD3BD0" w14:textId="77777777" w:rsidR="00FB069E" w:rsidRPr="00FB069E" w:rsidRDefault="00FB069E" w:rsidP="00FB069E">
      <w:pPr>
        <w:autoSpaceDE w:val="0"/>
        <w:autoSpaceDN w:val="0"/>
        <w:adjustRightInd w:val="0"/>
        <w:spacing w:after="0" w:line="240" w:lineRule="auto"/>
        <w:rPr>
          <w:rFonts w:cs="Times New Roman"/>
          <w:szCs w:val="24"/>
        </w:rPr>
      </w:pPr>
    </w:p>
    <w:p w14:paraId="41DC92BF" w14:textId="77777777" w:rsidR="00FB069E" w:rsidRPr="00FB069E" w:rsidRDefault="00FB069E" w:rsidP="00FB069E">
      <w:pPr>
        <w:autoSpaceDE w:val="0"/>
        <w:autoSpaceDN w:val="0"/>
        <w:adjustRightInd w:val="0"/>
        <w:spacing w:after="0" w:line="240" w:lineRule="auto"/>
        <w:rPr>
          <w:rFonts w:cs="Times New Roman"/>
          <w:szCs w:val="24"/>
        </w:rPr>
      </w:pPr>
    </w:p>
    <w:p w14:paraId="45F690B6" w14:textId="77777777" w:rsidR="00FB069E" w:rsidRPr="00FB069E" w:rsidRDefault="00FB069E" w:rsidP="00FB069E">
      <w:pPr>
        <w:autoSpaceDE w:val="0"/>
        <w:autoSpaceDN w:val="0"/>
        <w:adjustRightInd w:val="0"/>
        <w:spacing w:after="0" w:line="240" w:lineRule="auto"/>
        <w:rPr>
          <w:rFonts w:cs="Times New Roman"/>
          <w:szCs w:val="24"/>
        </w:rPr>
      </w:pPr>
    </w:p>
    <w:p w14:paraId="1F1A8277" w14:textId="77777777" w:rsidR="00FB069E" w:rsidRPr="00FB069E" w:rsidRDefault="00FB069E" w:rsidP="00FB069E">
      <w:pPr>
        <w:autoSpaceDE w:val="0"/>
        <w:autoSpaceDN w:val="0"/>
        <w:adjustRightInd w:val="0"/>
        <w:spacing w:after="0" w:line="240" w:lineRule="auto"/>
        <w:rPr>
          <w:rFonts w:cs="Times New Roman"/>
          <w:szCs w:val="24"/>
        </w:rPr>
      </w:pPr>
    </w:p>
    <w:p w14:paraId="570BDBBB" w14:textId="77777777" w:rsidR="00FB069E" w:rsidRPr="00FB069E" w:rsidRDefault="00FB069E" w:rsidP="00FB069E">
      <w:pPr>
        <w:autoSpaceDE w:val="0"/>
        <w:autoSpaceDN w:val="0"/>
        <w:adjustRightInd w:val="0"/>
        <w:spacing w:after="0" w:line="240" w:lineRule="auto"/>
        <w:rPr>
          <w:rFonts w:cs="Times New Roman"/>
          <w:szCs w:val="24"/>
        </w:rPr>
      </w:pPr>
    </w:p>
    <w:p w14:paraId="7CF9803A" w14:textId="77777777" w:rsidR="00FB069E" w:rsidRPr="00FB069E" w:rsidRDefault="00FB069E" w:rsidP="00FB069E">
      <w:pPr>
        <w:autoSpaceDE w:val="0"/>
        <w:autoSpaceDN w:val="0"/>
        <w:adjustRightInd w:val="0"/>
        <w:spacing w:after="0" w:line="240" w:lineRule="auto"/>
        <w:rPr>
          <w:rFonts w:cs="Times New Roman"/>
          <w:szCs w:val="24"/>
        </w:rPr>
      </w:pPr>
    </w:p>
    <w:p w14:paraId="0AB93579" w14:textId="77777777" w:rsidR="00FB069E" w:rsidRPr="00FB069E" w:rsidRDefault="00FB069E" w:rsidP="00FB069E">
      <w:pPr>
        <w:autoSpaceDE w:val="0"/>
        <w:autoSpaceDN w:val="0"/>
        <w:adjustRightInd w:val="0"/>
        <w:spacing w:after="0" w:line="240" w:lineRule="auto"/>
        <w:rPr>
          <w:rFonts w:cs="Times New Roman"/>
          <w:szCs w:val="24"/>
        </w:rPr>
      </w:pPr>
    </w:p>
    <w:p w14:paraId="7E4514EE" w14:textId="77777777" w:rsidR="00FB069E" w:rsidRPr="00FB069E" w:rsidRDefault="00FB069E" w:rsidP="00FB069E">
      <w:pPr>
        <w:autoSpaceDE w:val="0"/>
        <w:autoSpaceDN w:val="0"/>
        <w:adjustRightInd w:val="0"/>
        <w:spacing w:after="0" w:line="240" w:lineRule="auto"/>
        <w:rPr>
          <w:rFonts w:cs="Times New Roman"/>
          <w:szCs w:val="24"/>
        </w:rPr>
      </w:pPr>
    </w:p>
    <w:p w14:paraId="3B40F495" w14:textId="77777777" w:rsidR="00FB069E" w:rsidRPr="00FB069E" w:rsidRDefault="00FB069E" w:rsidP="00FB069E">
      <w:pPr>
        <w:autoSpaceDE w:val="0"/>
        <w:autoSpaceDN w:val="0"/>
        <w:adjustRightInd w:val="0"/>
        <w:spacing w:after="0" w:line="240" w:lineRule="auto"/>
        <w:rPr>
          <w:rFonts w:cs="Times New Roman"/>
          <w:szCs w:val="24"/>
        </w:rPr>
      </w:pPr>
    </w:p>
    <w:p w14:paraId="45F3D75D" w14:textId="77777777" w:rsidR="00FB069E" w:rsidRPr="00FB069E" w:rsidRDefault="00FB069E" w:rsidP="00FB069E">
      <w:pPr>
        <w:autoSpaceDE w:val="0"/>
        <w:autoSpaceDN w:val="0"/>
        <w:adjustRightInd w:val="0"/>
        <w:spacing w:after="0" w:line="240" w:lineRule="auto"/>
        <w:jc w:val="center"/>
        <w:rPr>
          <w:rFonts w:cs="Times New Roman"/>
          <w:szCs w:val="24"/>
        </w:rPr>
      </w:pPr>
    </w:p>
    <w:p w14:paraId="3699DF74"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14:paraId="481E48B8" w14:textId="77777777" w:rsidR="00D560D3" w:rsidRDefault="00FB069E" w:rsidP="0015686D">
      <w:pPr>
        <w:autoSpaceDE w:val="0"/>
        <w:autoSpaceDN w:val="0"/>
        <w:adjustRightInd w:val="0"/>
        <w:spacing w:after="0" w:line="240" w:lineRule="auto"/>
        <w:jc w:val="center"/>
        <w:rPr>
          <w:rFonts w:cs="Times New Roman"/>
          <w:szCs w:val="24"/>
        </w:rPr>
      </w:pPr>
      <w:r w:rsidRPr="00FB069E">
        <w:rPr>
          <w:rFonts w:cs="Times New Roman"/>
          <w:szCs w:val="24"/>
        </w:rPr>
        <w:t>2015</w:t>
      </w:r>
    </w:p>
    <w:p w14:paraId="4CD8A40B" w14:textId="77777777" w:rsidR="00FB069E" w:rsidRPr="00FB069E" w:rsidRDefault="00FB069E" w:rsidP="00FB069E">
      <w:pPr>
        <w:autoSpaceDE w:val="0"/>
        <w:autoSpaceDN w:val="0"/>
        <w:adjustRightInd w:val="0"/>
        <w:spacing w:after="0" w:line="240" w:lineRule="auto"/>
        <w:jc w:val="center"/>
        <w:rPr>
          <w:rFonts w:cs="Times New Roman"/>
          <w:szCs w:val="24"/>
        </w:rPr>
      </w:pPr>
    </w:p>
    <w:sdt>
      <w:sdtPr>
        <w:rPr>
          <w:rFonts w:ascii="Times New Roman" w:eastAsiaTheme="minorEastAsia" w:hAnsi="Times New Roman" w:cstheme="minorBidi"/>
          <w:b w:val="0"/>
          <w:bCs w:val="0"/>
          <w:color w:val="auto"/>
          <w:sz w:val="24"/>
          <w:szCs w:val="22"/>
          <w:lang w:eastAsia="pt-BR"/>
        </w:rPr>
        <w:id w:val="9055906"/>
        <w:docPartObj>
          <w:docPartGallery w:val="Table of Contents"/>
          <w:docPartUnique/>
        </w:docPartObj>
      </w:sdtPr>
      <w:sdtEndPr/>
      <w:sdtContent>
        <w:p w14:paraId="2E1A14BC" w14:textId="77777777" w:rsidR="00D560D3" w:rsidRDefault="007E17BD">
          <w:pPr>
            <w:pStyle w:val="CabealhodoSumrio"/>
          </w:pPr>
          <w:r>
            <w:rPr>
              <w:rFonts w:ascii="Times New Roman" w:hAnsi="Times New Roman" w:cs="Times New Roman"/>
              <w:color w:val="auto"/>
            </w:rPr>
            <w:t>Sumário</w:t>
          </w:r>
        </w:p>
        <w:p w14:paraId="399A48DD" w14:textId="77777777" w:rsidR="00593A6B" w:rsidRDefault="008B3ABA">
          <w:pPr>
            <w:pStyle w:val="Sumrio1"/>
            <w:tabs>
              <w:tab w:val="left" w:pos="1100"/>
              <w:tab w:val="right" w:leader="dot" w:pos="8494"/>
            </w:tabs>
            <w:rPr>
              <w:ins w:id="0" w:author="Laurene" w:date="2017-08-02T16:02:00Z"/>
              <w:rFonts w:asciiTheme="minorHAnsi" w:hAnsiTheme="minorHAnsi"/>
              <w:noProof/>
              <w:sz w:val="22"/>
            </w:rPr>
          </w:pPr>
          <w:r>
            <w:fldChar w:fldCharType="begin"/>
          </w:r>
          <w:r w:rsidR="00D560D3">
            <w:instrText xml:space="preserve"> TOC \o "1-3" \h \z \u </w:instrText>
          </w:r>
          <w:r>
            <w:fldChar w:fldCharType="separate"/>
          </w:r>
          <w:ins w:id="1" w:author="Laurene" w:date="2017-08-02T16:02:00Z">
            <w:r w:rsidR="00593A6B" w:rsidRPr="00C47CB7">
              <w:rPr>
                <w:rStyle w:val="Hyperlink"/>
                <w:noProof/>
              </w:rPr>
              <w:fldChar w:fldCharType="begin"/>
            </w:r>
            <w:r w:rsidR="00593A6B" w:rsidRPr="00C47CB7">
              <w:rPr>
                <w:rStyle w:val="Hyperlink"/>
                <w:noProof/>
              </w:rPr>
              <w:instrText xml:space="preserve"> </w:instrText>
            </w:r>
            <w:r w:rsidR="00593A6B">
              <w:rPr>
                <w:noProof/>
              </w:rPr>
              <w:instrText>HYPERLINK \l "_Toc489453055"</w:instrText>
            </w:r>
            <w:r w:rsidR="00593A6B" w:rsidRPr="00C47CB7">
              <w:rPr>
                <w:rStyle w:val="Hyperlink"/>
                <w:noProof/>
              </w:rPr>
              <w:instrText xml:space="preserve"> </w:instrText>
            </w:r>
            <w:r w:rsidR="00593A6B" w:rsidRPr="00C47CB7">
              <w:rPr>
                <w:rStyle w:val="Hyperlink"/>
                <w:noProof/>
              </w:rPr>
            </w:r>
            <w:r w:rsidR="00593A6B" w:rsidRPr="00C47CB7">
              <w:rPr>
                <w:rStyle w:val="Hyperlink"/>
                <w:noProof/>
              </w:rPr>
              <w:fldChar w:fldCharType="separate"/>
            </w:r>
            <w:r w:rsidR="00593A6B" w:rsidRPr="00C47CB7">
              <w:rPr>
                <w:rStyle w:val="Hyperlink"/>
                <w:noProof/>
              </w:rPr>
              <w:t>1</w:t>
            </w:r>
            <w:r w:rsidR="00593A6B">
              <w:rPr>
                <w:rFonts w:asciiTheme="minorHAnsi" w:hAnsiTheme="minorHAnsi"/>
                <w:noProof/>
                <w:sz w:val="22"/>
              </w:rPr>
              <w:tab/>
            </w:r>
            <w:r w:rsidR="00593A6B" w:rsidRPr="00C47CB7">
              <w:rPr>
                <w:rStyle w:val="Hyperlink"/>
                <w:noProof/>
              </w:rPr>
              <w:t>INTRODUÇÃO</w:t>
            </w:r>
            <w:r w:rsidR="00593A6B">
              <w:rPr>
                <w:noProof/>
                <w:webHidden/>
              </w:rPr>
              <w:tab/>
            </w:r>
            <w:r w:rsidR="00593A6B">
              <w:rPr>
                <w:noProof/>
                <w:webHidden/>
              </w:rPr>
              <w:fldChar w:fldCharType="begin"/>
            </w:r>
            <w:r w:rsidR="00593A6B">
              <w:rPr>
                <w:noProof/>
                <w:webHidden/>
              </w:rPr>
              <w:instrText xml:space="preserve"> PAGEREF _Toc489453055 \h </w:instrText>
            </w:r>
            <w:r w:rsidR="00593A6B">
              <w:rPr>
                <w:noProof/>
                <w:webHidden/>
              </w:rPr>
            </w:r>
          </w:ins>
          <w:r w:rsidR="00593A6B">
            <w:rPr>
              <w:noProof/>
              <w:webHidden/>
            </w:rPr>
            <w:fldChar w:fldCharType="separate"/>
          </w:r>
          <w:ins w:id="2" w:author="Laurene" w:date="2017-08-02T16:02:00Z">
            <w:r w:rsidR="00593A6B">
              <w:rPr>
                <w:noProof/>
                <w:webHidden/>
              </w:rPr>
              <w:t>4</w:t>
            </w:r>
            <w:r w:rsidR="00593A6B">
              <w:rPr>
                <w:noProof/>
                <w:webHidden/>
              </w:rPr>
              <w:fldChar w:fldCharType="end"/>
            </w:r>
            <w:r w:rsidR="00593A6B" w:rsidRPr="00C47CB7">
              <w:rPr>
                <w:rStyle w:val="Hyperlink"/>
                <w:noProof/>
              </w:rPr>
              <w:fldChar w:fldCharType="end"/>
            </w:r>
          </w:ins>
        </w:p>
        <w:p w14:paraId="6EEA1495" w14:textId="77777777" w:rsidR="00593A6B" w:rsidRDefault="00593A6B">
          <w:pPr>
            <w:pStyle w:val="Sumrio2"/>
            <w:tabs>
              <w:tab w:val="left" w:pos="1540"/>
              <w:tab w:val="right" w:leader="dot" w:pos="8494"/>
            </w:tabs>
            <w:rPr>
              <w:ins w:id="3" w:author="Laurene" w:date="2017-08-02T16:02:00Z"/>
              <w:rFonts w:asciiTheme="minorHAnsi" w:hAnsiTheme="minorHAnsi"/>
              <w:noProof/>
              <w:sz w:val="22"/>
            </w:rPr>
          </w:pPr>
          <w:ins w:id="4"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"_Toc489453056"</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1.1</w:t>
            </w:r>
            <w:r>
              <w:rPr>
                <w:rFonts w:asciiTheme="minorHAnsi" w:hAnsiTheme="minorHAnsi"/>
                <w:noProof/>
                <w:sz w:val="22"/>
              </w:rPr>
              <w:tab/>
            </w:r>
            <w:r w:rsidRPr="00C47CB7">
              <w:rPr>
                <w:rStyle w:val="Hyperlink"/>
                <w:noProof/>
              </w:rPr>
              <w:t>Sistemas Complexos Adaptativos</w:t>
            </w:r>
            <w:r>
              <w:rPr>
                <w:noProof/>
                <w:webHidden/>
              </w:rPr>
              <w:tab/>
            </w:r>
            <w:r>
              <w:rPr>
                <w:noProof/>
                <w:webHidden/>
              </w:rPr>
              <w:fldChar w:fldCharType="begin"/>
            </w:r>
            <w:r>
              <w:rPr>
                <w:noProof/>
                <w:webHidden/>
              </w:rPr>
              <w:instrText xml:space="preserve"> PAGEREF _Toc489453056 \h </w:instrText>
            </w:r>
            <w:r>
              <w:rPr>
                <w:noProof/>
                <w:webHidden/>
              </w:rPr>
            </w:r>
          </w:ins>
          <w:r>
            <w:rPr>
              <w:noProof/>
              <w:webHidden/>
            </w:rPr>
            <w:fldChar w:fldCharType="separate"/>
          </w:r>
          <w:ins w:id="5" w:author="Laurene" w:date="2017-08-02T16:02:00Z">
            <w:r>
              <w:rPr>
                <w:noProof/>
                <w:webHidden/>
              </w:rPr>
              <w:t>4</w:t>
            </w:r>
            <w:r>
              <w:rPr>
                <w:noProof/>
                <w:webHidden/>
              </w:rPr>
              <w:fldChar w:fldCharType="end"/>
            </w:r>
            <w:r w:rsidRPr="00C47CB7">
              <w:rPr>
                <w:rStyle w:val="Hyperlink"/>
                <w:noProof/>
              </w:rPr>
              <w:fldChar w:fldCharType="end"/>
            </w:r>
          </w:ins>
        </w:p>
        <w:p w14:paraId="25249137" w14:textId="77777777" w:rsidR="00593A6B" w:rsidRDefault="00593A6B">
          <w:pPr>
            <w:pStyle w:val="Sumrio2"/>
            <w:tabs>
              <w:tab w:val="left" w:pos="1540"/>
              <w:tab w:val="right" w:leader="dot" w:pos="8494"/>
            </w:tabs>
            <w:rPr>
              <w:ins w:id="6" w:author="Laurene" w:date="2017-08-02T16:02:00Z"/>
              <w:rFonts w:asciiTheme="minorHAnsi" w:hAnsiTheme="minorHAnsi"/>
              <w:noProof/>
              <w:sz w:val="22"/>
            </w:rPr>
          </w:pPr>
          <w:ins w:id="7"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"_Toc489453057"</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1.2</w:t>
            </w:r>
            <w:r>
              <w:rPr>
                <w:rFonts w:asciiTheme="minorHAnsi" w:hAnsiTheme="minorHAnsi"/>
                <w:noProof/>
                <w:sz w:val="22"/>
              </w:rPr>
              <w:tab/>
            </w:r>
            <w:r w:rsidRPr="00C47CB7">
              <w:rPr>
                <w:rStyle w:val="Hyperlink"/>
                <w:noProof/>
              </w:rPr>
              <w:t>Sistemas multiagentes e seus usos</w:t>
            </w:r>
            <w:r>
              <w:rPr>
                <w:noProof/>
                <w:webHidden/>
              </w:rPr>
              <w:tab/>
            </w:r>
            <w:r>
              <w:rPr>
                <w:noProof/>
                <w:webHidden/>
              </w:rPr>
              <w:fldChar w:fldCharType="begin"/>
            </w:r>
            <w:r>
              <w:rPr>
                <w:noProof/>
                <w:webHidden/>
              </w:rPr>
              <w:instrText xml:space="preserve"> PAGEREF _Toc489453057 \h </w:instrText>
            </w:r>
            <w:r>
              <w:rPr>
                <w:noProof/>
                <w:webHidden/>
              </w:rPr>
            </w:r>
          </w:ins>
          <w:r>
            <w:rPr>
              <w:noProof/>
              <w:webHidden/>
            </w:rPr>
            <w:fldChar w:fldCharType="separate"/>
          </w:r>
          <w:ins w:id="8" w:author="Laurene" w:date="2017-08-02T16:02:00Z">
            <w:r>
              <w:rPr>
                <w:noProof/>
                <w:webHidden/>
              </w:rPr>
              <w:t>4</w:t>
            </w:r>
            <w:r>
              <w:rPr>
                <w:noProof/>
                <w:webHidden/>
              </w:rPr>
              <w:fldChar w:fldCharType="end"/>
            </w:r>
            <w:r w:rsidRPr="00C47CB7">
              <w:rPr>
                <w:rStyle w:val="Hyperlink"/>
                <w:noProof/>
              </w:rPr>
              <w:fldChar w:fldCharType="end"/>
            </w:r>
          </w:ins>
        </w:p>
        <w:p w14:paraId="06E3B2D7" w14:textId="77777777" w:rsidR="00593A6B" w:rsidRDefault="00593A6B">
          <w:pPr>
            <w:pStyle w:val="Sumrio2"/>
            <w:tabs>
              <w:tab w:val="left" w:pos="1540"/>
              <w:tab w:val="right" w:leader="dot" w:pos="8494"/>
            </w:tabs>
            <w:rPr>
              <w:ins w:id="9" w:author="Laurene" w:date="2017-08-02T16:02:00Z"/>
              <w:rFonts w:asciiTheme="minorHAnsi" w:hAnsiTheme="minorHAnsi"/>
              <w:noProof/>
              <w:sz w:val="22"/>
            </w:rPr>
          </w:pPr>
          <w:ins w:id="10"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"_Toc489453058"</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1.3</w:t>
            </w:r>
            <w:r>
              <w:rPr>
                <w:rFonts w:asciiTheme="minorHAnsi" w:hAnsiTheme="minorHAnsi"/>
                <w:noProof/>
                <w:sz w:val="22"/>
              </w:rPr>
              <w:tab/>
            </w:r>
            <w:r w:rsidRPr="00C47CB7">
              <w:rPr>
                <w:rStyle w:val="Hyperlink"/>
                <w:noProof/>
              </w:rPr>
              <w:t>Modelos de sistemas complexos utilizando multiagentes</w:t>
            </w:r>
            <w:r>
              <w:rPr>
                <w:noProof/>
                <w:webHidden/>
              </w:rPr>
              <w:tab/>
            </w:r>
            <w:r>
              <w:rPr>
                <w:noProof/>
                <w:webHidden/>
              </w:rPr>
              <w:fldChar w:fldCharType="begin"/>
            </w:r>
            <w:r>
              <w:rPr>
                <w:noProof/>
                <w:webHidden/>
              </w:rPr>
              <w:instrText xml:space="preserve"> PAGEREF _Toc489453058 \h </w:instrText>
            </w:r>
            <w:r>
              <w:rPr>
                <w:noProof/>
                <w:webHidden/>
              </w:rPr>
            </w:r>
          </w:ins>
          <w:r>
            <w:rPr>
              <w:noProof/>
              <w:webHidden/>
            </w:rPr>
            <w:fldChar w:fldCharType="separate"/>
          </w:r>
          <w:ins w:id="11" w:author="Laurene" w:date="2017-08-02T16:02:00Z">
            <w:r>
              <w:rPr>
                <w:noProof/>
                <w:webHidden/>
              </w:rPr>
              <w:t>5</w:t>
            </w:r>
            <w:r>
              <w:rPr>
                <w:noProof/>
                <w:webHidden/>
              </w:rPr>
              <w:fldChar w:fldCharType="end"/>
            </w:r>
            <w:r w:rsidRPr="00C47CB7">
              <w:rPr>
                <w:rStyle w:val="Hyperlink"/>
                <w:noProof/>
              </w:rPr>
              <w:fldChar w:fldCharType="end"/>
            </w:r>
          </w:ins>
        </w:p>
        <w:p w14:paraId="68509CFF" w14:textId="77777777" w:rsidR="00593A6B" w:rsidRDefault="00593A6B">
          <w:pPr>
            <w:pStyle w:val="Sumrio3"/>
            <w:tabs>
              <w:tab w:val="left" w:pos="1889"/>
              <w:tab w:val="right" w:leader="dot" w:pos="8494"/>
            </w:tabs>
            <w:rPr>
              <w:ins w:id="12" w:author="Laurene" w:date="2017-08-02T16:02:00Z"/>
              <w:rFonts w:asciiTheme="minorHAnsi" w:hAnsiTheme="minorHAnsi"/>
              <w:noProof/>
              <w:sz w:val="22"/>
            </w:rPr>
          </w:pPr>
          <w:ins w:id="13"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"_Toc489453059"</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rFonts w:cs="Times New Roman"/>
                <w:noProof/>
              </w:rPr>
              <w:t>1.3.1</w:t>
            </w:r>
            <w:r>
              <w:rPr>
                <w:rFonts w:asciiTheme="minorHAnsi" w:hAnsiTheme="minorHAnsi"/>
                <w:noProof/>
                <w:sz w:val="22"/>
              </w:rPr>
              <w:tab/>
            </w:r>
            <w:r w:rsidRPr="00C47CB7">
              <w:rPr>
                <w:rStyle w:val="Hyperlink"/>
                <w:rFonts w:cs="Times New Roman"/>
                <w:noProof/>
              </w:rPr>
              <w:t>Agentes para fluxo de trabalho e gerenciamento de processos de negócios</w:t>
            </w:r>
            <w:r>
              <w:rPr>
                <w:noProof/>
                <w:webHidden/>
              </w:rPr>
              <w:tab/>
            </w:r>
            <w:r>
              <w:rPr>
                <w:noProof/>
                <w:webHidden/>
              </w:rPr>
              <w:fldChar w:fldCharType="begin"/>
            </w:r>
            <w:r>
              <w:rPr>
                <w:noProof/>
                <w:webHidden/>
              </w:rPr>
              <w:instrText xml:space="preserve"> PAGEREF _Toc489453059 \h </w:instrText>
            </w:r>
            <w:r>
              <w:rPr>
                <w:noProof/>
                <w:webHidden/>
              </w:rPr>
            </w:r>
          </w:ins>
          <w:r>
            <w:rPr>
              <w:noProof/>
              <w:webHidden/>
            </w:rPr>
            <w:fldChar w:fldCharType="separate"/>
          </w:r>
          <w:ins w:id="14" w:author="Laurene" w:date="2017-08-02T16:02:00Z">
            <w:r>
              <w:rPr>
                <w:noProof/>
                <w:webHidden/>
              </w:rPr>
              <w:t>6</w:t>
            </w:r>
            <w:r>
              <w:rPr>
                <w:noProof/>
                <w:webHidden/>
              </w:rPr>
              <w:fldChar w:fldCharType="end"/>
            </w:r>
            <w:r w:rsidRPr="00C47CB7">
              <w:rPr>
                <w:rStyle w:val="Hyperlink"/>
                <w:noProof/>
              </w:rPr>
              <w:fldChar w:fldCharType="end"/>
            </w:r>
          </w:ins>
        </w:p>
        <w:p w14:paraId="77A3D9FF" w14:textId="77777777" w:rsidR="00593A6B" w:rsidRDefault="00593A6B">
          <w:pPr>
            <w:pStyle w:val="Sumrio3"/>
            <w:tabs>
              <w:tab w:val="left" w:pos="1889"/>
              <w:tab w:val="right" w:leader="dot" w:pos="8494"/>
            </w:tabs>
            <w:rPr>
              <w:ins w:id="15" w:author="Laurene" w:date="2017-08-02T16:02:00Z"/>
              <w:rFonts w:asciiTheme="minorHAnsi" w:hAnsiTheme="minorHAnsi"/>
              <w:noProof/>
              <w:sz w:val="22"/>
            </w:rPr>
          </w:pPr>
          <w:ins w:id="16"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"_Toc489453060"</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1.3.2</w:t>
            </w:r>
            <w:r>
              <w:rPr>
                <w:rFonts w:asciiTheme="minorHAnsi" w:hAnsiTheme="minorHAnsi"/>
                <w:noProof/>
                <w:sz w:val="22"/>
              </w:rPr>
              <w:tab/>
            </w:r>
            <w:r w:rsidRPr="00C47CB7">
              <w:rPr>
                <w:rStyle w:val="Hyperlink"/>
                <w:noProof/>
              </w:rPr>
              <w:t>Agentes para Comércio Eletrônico</w:t>
            </w:r>
            <w:r>
              <w:rPr>
                <w:noProof/>
                <w:webHidden/>
              </w:rPr>
              <w:tab/>
            </w:r>
            <w:r>
              <w:rPr>
                <w:noProof/>
                <w:webHidden/>
              </w:rPr>
              <w:fldChar w:fldCharType="begin"/>
            </w:r>
            <w:r>
              <w:rPr>
                <w:noProof/>
                <w:webHidden/>
              </w:rPr>
              <w:instrText xml:space="preserve"> PAGEREF _Toc489453060 \h </w:instrText>
            </w:r>
            <w:r>
              <w:rPr>
                <w:noProof/>
                <w:webHidden/>
              </w:rPr>
            </w:r>
          </w:ins>
          <w:r>
            <w:rPr>
              <w:noProof/>
              <w:webHidden/>
            </w:rPr>
            <w:fldChar w:fldCharType="separate"/>
          </w:r>
          <w:ins w:id="17" w:author="Laurene" w:date="2017-08-02T16:02:00Z">
            <w:r>
              <w:rPr>
                <w:noProof/>
                <w:webHidden/>
              </w:rPr>
              <w:t>6</w:t>
            </w:r>
            <w:r>
              <w:rPr>
                <w:noProof/>
                <w:webHidden/>
              </w:rPr>
              <w:fldChar w:fldCharType="end"/>
            </w:r>
            <w:r w:rsidRPr="00C47CB7">
              <w:rPr>
                <w:rStyle w:val="Hyperlink"/>
                <w:noProof/>
              </w:rPr>
              <w:fldChar w:fldCharType="end"/>
            </w:r>
          </w:ins>
        </w:p>
        <w:p w14:paraId="63EEF309" w14:textId="77777777" w:rsidR="00593A6B" w:rsidRDefault="00593A6B">
          <w:pPr>
            <w:pStyle w:val="Sumrio2"/>
            <w:tabs>
              <w:tab w:val="left" w:pos="1540"/>
              <w:tab w:val="right" w:leader="dot" w:pos="8494"/>
            </w:tabs>
            <w:rPr>
              <w:ins w:id="18" w:author="Laurene" w:date="2017-08-02T16:02:00Z"/>
              <w:rFonts w:asciiTheme="minorHAnsi" w:hAnsiTheme="minorHAnsi"/>
              <w:noProof/>
              <w:sz w:val="22"/>
            </w:rPr>
          </w:pPr>
          <w:ins w:id="19"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"_Toc489453061"</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1.4</w:t>
            </w:r>
            <w:r>
              <w:rPr>
                <w:rFonts w:asciiTheme="minorHAnsi" w:hAnsiTheme="minorHAnsi"/>
                <w:noProof/>
                <w:sz w:val="22"/>
              </w:rPr>
              <w:tab/>
            </w:r>
            <w:r w:rsidRPr="00C47CB7">
              <w:rPr>
                <w:rStyle w:val="Hyperlink"/>
                <w:noProof/>
              </w:rPr>
              <w:t>Plataformas multiagentes</w:t>
            </w:r>
            <w:r>
              <w:rPr>
                <w:noProof/>
                <w:webHidden/>
              </w:rPr>
              <w:tab/>
            </w:r>
            <w:r>
              <w:rPr>
                <w:noProof/>
                <w:webHidden/>
              </w:rPr>
              <w:fldChar w:fldCharType="begin"/>
            </w:r>
            <w:r>
              <w:rPr>
                <w:noProof/>
                <w:webHidden/>
              </w:rPr>
              <w:instrText xml:space="preserve"> PAGEREF _Toc489453061 \h </w:instrText>
            </w:r>
            <w:r>
              <w:rPr>
                <w:noProof/>
                <w:webHidden/>
              </w:rPr>
            </w:r>
          </w:ins>
          <w:r>
            <w:rPr>
              <w:noProof/>
              <w:webHidden/>
            </w:rPr>
            <w:fldChar w:fldCharType="separate"/>
          </w:r>
          <w:ins w:id="20" w:author="Laurene" w:date="2017-08-02T16:02:00Z">
            <w:r>
              <w:rPr>
                <w:noProof/>
                <w:webHidden/>
              </w:rPr>
              <w:t>6</w:t>
            </w:r>
            <w:r>
              <w:rPr>
                <w:noProof/>
                <w:webHidden/>
              </w:rPr>
              <w:fldChar w:fldCharType="end"/>
            </w:r>
            <w:r w:rsidRPr="00C47CB7">
              <w:rPr>
                <w:rStyle w:val="Hyperlink"/>
                <w:noProof/>
              </w:rPr>
              <w:fldChar w:fldCharType="end"/>
            </w:r>
          </w:ins>
        </w:p>
        <w:p w14:paraId="60EE9395" w14:textId="77777777" w:rsidR="00593A6B" w:rsidRDefault="00593A6B">
          <w:pPr>
            <w:pStyle w:val="Sumrio3"/>
            <w:tabs>
              <w:tab w:val="left" w:pos="1889"/>
              <w:tab w:val="right" w:leader="dot" w:pos="8494"/>
            </w:tabs>
            <w:rPr>
              <w:ins w:id="21" w:author="Laurene" w:date="2017-08-02T16:02:00Z"/>
              <w:rFonts w:asciiTheme="minorHAnsi" w:hAnsiTheme="minorHAnsi"/>
              <w:noProof/>
              <w:sz w:val="22"/>
            </w:rPr>
          </w:pPr>
          <w:ins w:id="22"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"_Toc489453062"</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1.4.1</w:t>
            </w:r>
            <w:r>
              <w:rPr>
                <w:rFonts w:asciiTheme="minorHAnsi" w:hAnsiTheme="minorHAnsi"/>
                <w:noProof/>
                <w:sz w:val="22"/>
              </w:rPr>
              <w:tab/>
            </w:r>
            <w:r w:rsidRPr="00C47CB7">
              <w:rPr>
                <w:rStyle w:val="Hyperlink"/>
                <w:noProof/>
              </w:rPr>
              <w:t>JADE</w:t>
            </w:r>
            <w:r>
              <w:rPr>
                <w:noProof/>
                <w:webHidden/>
              </w:rPr>
              <w:tab/>
            </w:r>
            <w:r>
              <w:rPr>
                <w:noProof/>
                <w:webHidden/>
              </w:rPr>
              <w:fldChar w:fldCharType="begin"/>
            </w:r>
            <w:r>
              <w:rPr>
                <w:noProof/>
                <w:webHidden/>
              </w:rPr>
              <w:instrText xml:space="preserve"> PAGEREF _Toc489453062 \h </w:instrText>
            </w:r>
            <w:r>
              <w:rPr>
                <w:noProof/>
                <w:webHidden/>
              </w:rPr>
            </w:r>
          </w:ins>
          <w:r>
            <w:rPr>
              <w:noProof/>
              <w:webHidden/>
            </w:rPr>
            <w:fldChar w:fldCharType="separate"/>
          </w:r>
          <w:ins w:id="23" w:author="Laurene" w:date="2017-08-02T16:02:00Z">
            <w:r>
              <w:rPr>
                <w:noProof/>
                <w:webHidden/>
              </w:rPr>
              <w:t>6</w:t>
            </w:r>
            <w:r>
              <w:rPr>
                <w:noProof/>
                <w:webHidden/>
              </w:rPr>
              <w:fldChar w:fldCharType="end"/>
            </w:r>
            <w:r w:rsidRPr="00C47CB7">
              <w:rPr>
                <w:rStyle w:val="Hyperlink"/>
                <w:noProof/>
              </w:rPr>
              <w:fldChar w:fldCharType="end"/>
            </w:r>
          </w:ins>
        </w:p>
        <w:p w14:paraId="3BA0A9E0" w14:textId="77777777" w:rsidR="00593A6B" w:rsidRDefault="00593A6B">
          <w:pPr>
            <w:pStyle w:val="Sumrio1"/>
            <w:tabs>
              <w:tab w:val="left" w:pos="1100"/>
              <w:tab w:val="right" w:leader="dot" w:pos="8494"/>
            </w:tabs>
            <w:rPr>
              <w:ins w:id="24" w:author="Laurene" w:date="2017-08-02T16:02:00Z"/>
              <w:rFonts w:asciiTheme="minorHAnsi" w:hAnsiTheme="minorHAnsi"/>
              <w:noProof/>
              <w:sz w:val="22"/>
            </w:rPr>
          </w:pPr>
          <w:ins w:id="25"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"_Toc489453063"</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2</w:t>
            </w:r>
            <w:r>
              <w:rPr>
                <w:rFonts w:asciiTheme="minorHAnsi" w:hAnsiTheme="minorHAnsi"/>
                <w:noProof/>
                <w:sz w:val="22"/>
              </w:rPr>
              <w:tab/>
            </w:r>
            <w:r w:rsidRPr="00C47CB7">
              <w:rPr>
                <w:rStyle w:val="Hyperlink"/>
                <w:noProof/>
              </w:rPr>
              <w:t>JUSTIFICATIVA</w:t>
            </w:r>
            <w:r>
              <w:rPr>
                <w:noProof/>
                <w:webHidden/>
              </w:rPr>
              <w:tab/>
            </w:r>
            <w:r>
              <w:rPr>
                <w:noProof/>
                <w:webHidden/>
              </w:rPr>
              <w:fldChar w:fldCharType="begin"/>
            </w:r>
            <w:r>
              <w:rPr>
                <w:noProof/>
                <w:webHidden/>
              </w:rPr>
              <w:instrText xml:space="preserve"> PAGEREF _Toc489453063 \h </w:instrText>
            </w:r>
            <w:r>
              <w:rPr>
                <w:noProof/>
                <w:webHidden/>
              </w:rPr>
            </w:r>
          </w:ins>
          <w:r>
            <w:rPr>
              <w:noProof/>
              <w:webHidden/>
            </w:rPr>
            <w:fldChar w:fldCharType="separate"/>
          </w:r>
          <w:ins w:id="26" w:author="Laurene" w:date="2017-08-02T16:02:00Z">
            <w:r>
              <w:rPr>
                <w:noProof/>
                <w:webHidden/>
              </w:rPr>
              <w:t>7</w:t>
            </w:r>
            <w:r>
              <w:rPr>
                <w:noProof/>
                <w:webHidden/>
              </w:rPr>
              <w:fldChar w:fldCharType="end"/>
            </w:r>
            <w:r w:rsidRPr="00C47CB7">
              <w:rPr>
                <w:rStyle w:val="Hyperlink"/>
                <w:noProof/>
              </w:rPr>
              <w:fldChar w:fldCharType="end"/>
            </w:r>
          </w:ins>
        </w:p>
        <w:p w14:paraId="1DA1BBB0" w14:textId="77777777" w:rsidR="00593A6B" w:rsidRDefault="00593A6B">
          <w:pPr>
            <w:pStyle w:val="Sumrio1"/>
            <w:tabs>
              <w:tab w:val="left" w:pos="1100"/>
              <w:tab w:val="right" w:leader="dot" w:pos="8494"/>
            </w:tabs>
            <w:rPr>
              <w:ins w:id="27" w:author="Laurene" w:date="2017-08-02T16:02:00Z"/>
              <w:rFonts w:asciiTheme="minorHAnsi" w:hAnsiTheme="minorHAnsi"/>
              <w:noProof/>
              <w:sz w:val="22"/>
            </w:rPr>
          </w:pPr>
          <w:ins w:id="28"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"_Toc489453064"</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3</w:t>
            </w:r>
            <w:r>
              <w:rPr>
                <w:rFonts w:asciiTheme="minorHAnsi" w:hAnsiTheme="minorHAnsi"/>
                <w:noProof/>
                <w:sz w:val="22"/>
              </w:rPr>
              <w:tab/>
            </w:r>
            <w:r w:rsidRPr="00C47CB7">
              <w:rPr>
                <w:rStyle w:val="Hyperlink"/>
                <w:noProof/>
              </w:rPr>
              <w:t>OBJETIVOS</w:t>
            </w:r>
            <w:r>
              <w:rPr>
                <w:noProof/>
                <w:webHidden/>
              </w:rPr>
              <w:tab/>
            </w:r>
            <w:r>
              <w:rPr>
                <w:noProof/>
                <w:webHidden/>
              </w:rPr>
              <w:fldChar w:fldCharType="begin"/>
            </w:r>
            <w:r>
              <w:rPr>
                <w:noProof/>
                <w:webHidden/>
              </w:rPr>
              <w:instrText xml:space="preserve"> PAGEREF _Toc489453064 \h </w:instrText>
            </w:r>
            <w:r>
              <w:rPr>
                <w:noProof/>
                <w:webHidden/>
              </w:rPr>
            </w:r>
          </w:ins>
          <w:r>
            <w:rPr>
              <w:noProof/>
              <w:webHidden/>
            </w:rPr>
            <w:fldChar w:fldCharType="separate"/>
          </w:r>
          <w:ins w:id="29" w:author="Laurene" w:date="2017-08-02T16:02:00Z">
            <w:r>
              <w:rPr>
                <w:noProof/>
                <w:webHidden/>
              </w:rPr>
              <w:t>8</w:t>
            </w:r>
            <w:r>
              <w:rPr>
                <w:noProof/>
                <w:webHidden/>
              </w:rPr>
              <w:fldChar w:fldCharType="end"/>
            </w:r>
            <w:r w:rsidRPr="00C47CB7">
              <w:rPr>
                <w:rStyle w:val="Hyperlink"/>
                <w:noProof/>
              </w:rPr>
              <w:fldChar w:fldCharType="end"/>
            </w:r>
          </w:ins>
        </w:p>
        <w:p w14:paraId="60AA0316" w14:textId="77777777" w:rsidR="00593A6B" w:rsidRDefault="00593A6B">
          <w:pPr>
            <w:pStyle w:val="Sumrio2"/>
            <w:tabs>
              <w:tab w:val="left" w:pos="1540"/>
              <w:tab w:val="right" w:leader="dot" w:pos="8494"/>
            </w:tabs>
            <w:rPr>
              <w:ins w:id="30" w:author="Laurene" w:date="2017-08-02T16:02:00Z"/>
              <w:rFonts w:asciiTheme="minorHAnsi" w:hAnsiTheme="minorHAnsi"/>
              <w:noProof/>
              <w:sz w:val="22"/>
            </w:rPr>
          </w:pPr>
          <w:ins w:id="31"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"_Toc489453065"</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3.1</w:t>
            </w:r>
            <w:r>
              <w:rPr>
                <w:rFonts w:asciiTheme="minorHAnsi" w:hAnsiTheme="minorHAnsi"/>
                <w:noProof/>
                <w:sz w:val="22"/>
              </w:rPr>
              <w:tab/>
            </w:r>
            <w:r w:rsidRPr="00C47CB7">
              <w:rPr>
                <w:rStyle w:val="Hyperlink"/>
                <w:noProof/>
              </w:rPr>
              <w:t>GERAL</w:t>
            </w:r>
            <w:r>
              <w:rPr>
                <w:noProof/>
                <w:webHidden/>
              </w:rPr>
              <w:tab/>
            </w:r>
            <w:r>
              <w:rPr>
                <w:noProof/>
                <w:webHidden/>
              </w:rPr>
              <w:fldChar w:fldCharType="begin"/>
            </w:r>
            <w:r>
              <w:rPr>
                <w:noProof/>
                <w:webHidden/>
              </w:rPr>
              <w:instrText xml:space="preserve"> PAGEREF _Toc489453065 \h </w:instrText>
            </w:r>
            <w:r>
              <w:rPr>
                <w:noProof/>
                <w:webHidden/>
              </w:rPr>
            </w:r>
          </w:ins>
          <w:r>
            <w:rPr>
              <w:noProof/>
              <w:webHidden/>
            </w:rPr>
            <w:fldChar w:fldCharType="separate"/>
          </w:r>
          <w:ins w:id="32" w:author="Laurene" w:date="2017-08-02T16:02:00Z">
            <w:r>
              <w:rPr>
                <w:noProof/>
                <w:webHidden/>
              </w:rPr>
              <w:t>8</w:t>
            </w:r>
            <w:r>
              <w:rPr>
                <w:noProof/>
                <w:webHidden/>
              </w:rPr>
              <w:fldChar w:fldCharType="end"/>
            </w:r>
            <w:r w:rsidRPr="00C47CB7">
              <w:rPr>
                <w:rStyle w:val="Hyperlink"/>
                <w:noProof/>
              </w:rPr>
              <w:fldChar w:fldCharType="end"/>
            </w:r>
          </w:ins>
        </w:p>
        <w:p w14:paraId="75454D03" w14:textId="77777777" w:rsidR="00593A6B" w:rsidRDefault="00593A6B">
          <w:pPr>
            <w:pStyle w:val="Sumrio2"/>
            <w:tabs>
              <w:tab w:val="left" w:pos="1540"/>
              <w:tab w:val="right" w:leader="dot" w:pos="8494"/>
            </w:tabs>
            <w:rPr>
              <w:ins w:id="33" w:author="Laurene" w:date="2017-08-02T16:02:00Z"/>
              <w:rFonts w:asciiTheme="minorHAnsi" w:hAnsiTheme="minorHAnsi"/>
              <w:noProof/>
              <w:sz w:val="22"/>
            </w:rPr>
          </w:pPr>
          <w:ins w:id="34"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"_Toc489453066"</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3.2</w:t>
            </w:r>
            <w:r>
              <w:rPr>
                <w:rFonts w:asciiTheme="minorHAnsi" w:hAnsiTheme="minorHAnsi"/>
                <w:noProof/>
                <w:sz w:val="22"/>
              </w:rPr>
              <w:tab/>
            </w:r>
            <w:r w:rsidRPr="00C47CB7">
              <w:rPr>
                <w:rStyle w:val="Hyperlink"/>
                <w:noProof/>
              </w:rPr>
              <w:t>ESPECÍFICOS</w:t>
            </w:r>
            <w:r>
              <w:rPr>
                <w:noProof/>
                <w:webHidden/>
              </w:rPr>
              <w:tab/>
            </w:r>
            <w:r>
              <w:rPr>
                <w:noProof/>
                <w:webHidden/>
              </w:rPr>
              <w:fldChar w:fldCharType="begin"/>
            </w:r>
            <w:r>
              <w:rPr>
                <w:noProof/>
                <w:webHidden/>
              </w:rPr>
              <w:instrText xml:space="preserve"> PAGEREF _Toc489453066 \h </w:instrText>
            </w:r>
            <w:r>
              <w:rPr>
                <w:noProof/>
                <w:webHidden/>
              </w:rPr>
            </w:r>
          </w:ins>
          <w:r>
            <w:rPr>
              <w:noProof/>
              <w:webHidden/>
            </w:rPr>
            <w:fldChar w:fldCharType="separate"/>
          </w:r>
          <w:ins w:id="35" w:author="Laurene" w:date="2017-08-02T16:02:00Z">
            <w:r>
              <w:rPr>
                <w:noProof/>
                <w:webHidden/>
              </w:rPr>
              <w:t>8</w:t>
            </w:r>
            <w:r>
              <w:rPr>
                <w:noProof/>
                <w:webHidden/>
              </w:rPr>
              <w:fldChar w:fldCharType="end"/>
            </w:r>
            <w:r w:rsidRPr="00C47CB7">
              <w:rPr>
                <w:rStyle w:val="Hyperlink"/>
                <w:noProof/>
              </w:rPr>
              <w:fldChar w:fldCharType="end"/>
            </w:r>
          </w:ins>
        </w:p>
        <w:p w14:paraId="7EA86D1D" w14:textId="77777777" w:rsidR="00593A6B" w:rsidRDefault="00593A6B">
          <w:pPr>
            <w:pStyle w:val="Sumrio1"/>
            <w:tabs>
              <w:tab w:val="left" w:pos="1100"/>
              <w:tab w:val="right" w:leader="dot" w:pos="8494"/>
            </w:tabs>
            <w:rPr>
              <w:ins w:id="36" w:author="Laurene" w:date="2017-08-02T16:02:00Z"/>
              <w:rFonts w:asciiTheme="minorHAnsi" w:hAnsiTheme="minorHAnsi"/>
              <w:noProof/>
              <w:sz w:val="22"/>
            </w:rPr>
          </w:pPr>
          <w:ins w:id="37"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"_Toc489453067"</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noProof/>
              </w:rPr>
              <w:t>4</w:t>
            </w:r>
            <w:r>
              <w:rPr>
                <w:rFonts w:asciiTheme="minorHAnsi" w:hAnsiTheme="minorHAnsi"/>
                <w:noProof/>
                <w:sz w:val="22"/>
              </w:rPr>
              <w:tab/>
            </w:r>
            <w:r w:rsidRPr="00C47CB7">
              <w:rPr>
                <w:rStyle w:val="Hyperlink"/>
                <w:noProof/>
              </w:rPr>
              <w:t>METODOLOGIA DA PESQUISA</w:t>
            </w:r>
            <w:r>
              <w:rPr>
                <w:noProof/>
                <w:webHidden/>
              </w:rPr>
              <w:tab/>
            </w:r>
            <w:r>
              <w:rPr>
                <w:noProof/>
                <w:webHidden/>
              </w:rPr>
              <w:fldChar w:fldCharType="begin"/>
            </w:r>
            <w:r>
              <w:rPr>
                <w:noProof/>
                <w:webHidden/>
              </w:rPr>
              <w:instrText xml:space="preserve"> PAGEREF _Toc489453067 \h </w:instrText>
            </w:r>
            <w:r>
              <w:rPr>
                <w:noProof/>
                <w:webHidden/>
              </w:rPr>
            </w:r>
          </w:ins>
          <w:r>
            <w:rPr>
              <w:noProof/>
              <w:webHidden/>
            </w:rPr>
            <w:fldChar w:fldCharType="separate"/>
          </w:r>
          <w:ins w:id="38" w:author="Laurene" w:date="2017-08-02T16:02:00Z">
            <w:r>
              <w:rPr>
                <w:noProof/>
                <w:webHidden/>
              </w:rPr>
              <w:t>9</w:t>
            </w:r>
            <w:r>
              <w:rPr>
                <w:noProof/>
                <w:webHidden/>
              </w:rPr>
              <w:fldChar w:fldCharType="end"/>
            </w:r>
            <w:r w:rsidRPr="00C47CB7">
              <w:rPr>
                <w:rStyle w:val="Hyperlink"/>
                <w:noProof/>
              </w:rPr>
              <w:fldChar w:fldCharType="end"/>
            </w:r>
          </w:ins>
        </w:p>
        <w:p w14:paraId="1E6EE9A6" w14:textId="77777777" w:rsidR="00593A6B" w:rsidRDefault="00593A6B">
          <w:pPr>
            <w:pStyle w:val="Sumrio1"/>
            <w:tabs>
              <w:tab w:val="left" w:pos="1100"/>
              <w:tab w:val="right" w:leader="dot" w:pos="8494"/>
            </w:tabs>
            <w:rPr>
              <w:ins w:id="39" w:author="Laurene" w:date="2017-08-02T16:02:00Z"/>
              <w:rFonts w:asciiTheme="minorHAnsi" w:hAnsiTheme="minorHAnsi"/>
              <w:noProof/>
              <w:sz w:val="22"/>
            </w:rPr>
          </w:pPr>
          <w:ins w:id="40" w:author="Laurene" w:date="2017-08-02T16:02:00Z">
            <w:r w:rsidRPr="00C47CB7">
              <w:rPr>
                <w:rStyle w:val="Hyperlink"/>
                <w:noProof/>
              </w:rPr>
              <w:fldChar w:fldCharType="begin"/>
            </w:r>
            <w:r w:rsidRPr="00C47CB7">
              <w:rPr>
                <w:rStyle w:val="Hyperlink"/>
                <w:noProof/>
              </w:rPr>
              <w:instrText xml:space="preserve"> </w:instrText>
            </w:r>
            <w:r>
              <w:rPr>
                <w:noProof/>
              </w:rPr>
              <w:instrText>HYPERLINK \l "_Toc489453068"</w:instrText>
            </w:r>
            <w:r w:rsidRPr="00C47CB7">
              <w:rPr>
                <w:rStyle w:val="Hyperlink"/>
                <w:noProof/>
              </w:rPr>
              <w:instrText xml:space="preserve"> </w:instrText>
            </w:r>
            <w:r w:rsidRPr="00C47CB7">
              <w:rPr>
                <w:rStyle w:val="Hyperlink"/>
                <w:noProof/>
              </w:rPr>
            </w:r>
            <w:r w:rsidRPr="00C47CB7">
              <w:rPr>
                <w:rStyle w:val="Hyperlink"/>
                <w:noProof/>
              </w:rPr>
              <w:fldChar w:fldCharType="separate"/>
            </w:r>
            <w:r w:rsidRPr="00C47CB7">
              <w:rPr>
                <w:rStyle w:val="Hyperlink"/>
                <w:rFonts w:eastAsiaTheme="minorHAnsi"/>
                <w:noProof/>
                <w:lang w:eastAsia="en-US"/>
              </w:rPr>
              <w:t>5</w:t>
            </w:r>
            <w:r>
              <w:rPr>
                <w:rFonts w:asciiTheme="minorHAnsi" w:hAnsiTheme="minorHAnsi"/>
                <w:noProof/>
                <w:sz w:val="22"/>
              </w:rPr>
              <w:tab/>
            </w:r>
            <w:r w:rsidRPr="00C47CB7">
              <w:rPr>
                <w:rStyle w:val="Hyperlink"/>
                <w:rFonts w:eastAsiaTheme="minorHAnsi"/>
                <w:noProof/>
                <w:lang w:eastAsia="en-US"/>
              </w:rPr>
              <w:t>REFERÊNCIAS</w:t>
            </w:r>
            <w:r>
              <w:rPr>
                <w:noProof/>
                <w:webHidden/>
              </w:rPr>
              <w:tab/>
            </w:r>
            <w:r>
              <w:rPr>
                <w:noProof/>
                <w:webHidden/>
              </w:rPr>
              <w:fldChar w:fldCharType="begin"/>
            </w:r>
            <w:r>
              <w:rPr>
                <w:noProof/>
                <w:webHidden/>
              </w:rPr>
              <w:instrText xml:space="preserve"> PAGEREF _Toc489453068 \h </w:instrText>
            </w:r>
            <w:r>
              <w:rPr>
                <w:noProof/>
                <w:webHidden/>
              </w:rPr>
            </w:r>
          </w:ins>
          <w:r>
            <w:rPr>
              <w:noProof/>
              <w:webHidden/>
            </w:rPr>
            <w:fldChar w:fldCharType="separate"/>
          </w:r>
          <w:ins w:id="41" w:author="Laurene" w:date="2017-08-02T16:02:00Z">
            <w:r>
              <w:rPr>
                <w:noProof/>
                <w:webHidden/>
              </w:rPr>
              <w:t>10</w:t>
            </w:r>
            <w:r>
              <w:rPr>
                <w:noProof/>
                <w:webHidden/>
              </w:rPr>
              <w:fldChar w:fldCharType="end"/>
            </w:r>
            <w:r w:rsidRPr="00C47CB7">
              <w:rPr>
                <w:rStyle w:val="Hyperlink"/>
                <w:noProof/>
              </w:rPr>
              <w:fldChar w:fldCharType="end"/>
            </w:r>
          </w:ins>
        </w:p>
        <w:p w14:paraId="20063F60" w14:textId="77777777" w:rsidR="00113C2C" w:rsidDel="00593A6B" w:rsidRDefault="00113C2C">
          <w:pPr>
            <w:pStyle w:val="Sumrio1"/>
            <w:tabs>
              <w:tab w:val="left" w:pos="1100"/>
              <w:tab w:val="right" w:leader="dot" w:pos="8494"/>
            </w:tabs>
            <w:rPr>
              <w:del w:id="42" w:author="Laurene" w:date="2017-08-02T16:02:00Z"/>
              <w:rFonts w:asciiTheme="minorHAnsi" w:hAnsiTheme="minorHAnsi"/>
              <w:noProof/>
              <w:sz w:val="22"/>
            </w:rPr>
          </w:pPr>
          <w:del w:id="43" w:author="Laurene" w:date="2017-08-02T16:02:00Z">
            <w:r w:rsidRPr="00593A6B" w:rsidDel="00593A6B">
              <w:rPr>
                <w:noProof/>
                <w:rPrChange w:id="44" w:author="Laurene" w:date="2017-08-02T16:02:00Z">
                  <w:rPr>
                    <w:rStyle w:val="Hyperlink"/>
                    <w:noProof/>
                  </w:rPr>
                </w:rPrChange>
              </w:rPr>
              <w:delText>1</w:delText>
            </w:r>
            <w:r w:rsidDel="00593A6B">
              <w:rPr>
                <w:rFonts w:asciiTheme="minorHAnsi" w:hAnsiTheme="minorHAnsi"/>
                <w:noProof/>
                <w:sz w:val="22"/>
              </w:rPr>
              <w:tab/>
            </w:r>
            <w:r w:rsidRPr="00593A6B" w:rsidDel="00593A6B">
              <w:rPr>
                <w:noProof/>
                <w:rPrChange w:id="45" w:author="Laurene" w:date="2017-08-02T16:02:00Z">
                  <w:rPr>
                    <w:rStyle w:val="Hyperlink"/>
                    <w:noProof/>
                  </w:rPr>
                </w:rPrChange>
              </w:rPr>
              <w:delText>INTRODUÇÃO</w:delText>
            </w:r>
            <w:r w:rsidDel="00593A6B">
              <w:rPr>
                <w:noProof/>
                <w:webHidden/>
              </w:rPr>
              <w:tab/>
              <w:delText>4</w:delText>
            </w:r>
          </w:del>
        </w:p>
        <w:p w14:paraId="2ABA16F3" w14:textId="77777777" w:rsidR="00113C2C" w:rsidDel="00593A6B" w:rsidRDefault="00113C2C">
          <w:pPr>
            <w:pStyle w:val="Sumrio2"/>
            <w:tabs>
              <w:tab w:val="left" w:pos="1540"/>
              <w:tab w:val="right" w:leader="dot" w:pos="8494"/>
            </w:tabs>
            <w:rPr>
              <w:del w:id="46" w:author="Laurene" w:date="2017-08-02T16:02:00Z"/>
              <w:rFonts w:asciiTheme="minorHAnsi" w:hAnsiTheme="minorHAnsi"/>
              <w:noProof/>
              <w:sz w:val="22"/>
            </w:rPr>
          </w:pPr>
          <w:del w:id="47" w:author="Laurene" w:date="2017-08-02T16:02:00Z">
            <w:r w:rsidRPr="00593A6B" w:rsidDel="00593A6B">
              <w:rPr>
                <w:noProof/>
                <w:rPrChange w:id="48" w:author="Laurene" w:date="2017-08-02T16:02:00Z">
                  <w:rPr>
                    <w:rStyle w:val="Hyperlink"/>
                    <w:noProof/>
                  </w:rPr>
                </w:rPrChange>
              </w:rPr>
              <w:delText>1.1</w:delText>
            </w:r>
            <w:r w:rsidDel="00593A6B">
              <w:rPr>
                <w:rFonts w:asciiTheme="minorHAnsi" w:hAnsiTheme="minorHAnsi"/>
                <w:noProof/>
                <w:sz w:val="22"/>
              </w:rPr>
              <w:tab/>
            </w:r>
            <w:r w:rsidRPr="00593A6B" w:rsidDel="00593A6B">
              <w:rPr>
                <w:noProof/>
                <w:rPrChange w:id="49" w:author="Laurene" w:date="2017-08-02T16:02:00Z">
                  <w:rPr>
                    <w:rStyle w:val="Hyperlink"/>
                    <w:noProof/>
                  </w:rPr>
                </w:rPrChange>
              </w:rPr>
              <w:delText>Sistemas Complexos Adaptativos</w:delText>
            </w:r>
            <w:r w:rsidDel="00593A6B">
              <w:rPr>
                <w:noProof/>
                <w:webHidden/>
              </w:rPr>
              <w:tab/>
              <w:delText>4</w:delText>
            </w:r>
          </w:del>
        </w:p>
        <w:p w14:paraId="400F3049" w14:textId="77777777" w:rsidR="00113C2C" w:rsidDel="00593A6B" w:rsidRDefault="00113C2C">
          <w:pPr>
            <w:pStyle w:val="Sumrio2"/>
            <w:tabs>
              <w:tab w:val="left" w:pos="1540"/>
              <w:tab w:val="right" w:leader="dot" w:pos="8494"/>
            </w:tabs>
            <w:rPr>
              <w:del w:id="50" w:author="Laurene" w:date="2017-08-02T16:02:00Z"/>
              <w:rFonts w:asciiTheme="minorHAnsi" w:hAnsiTheme="minorHAnsi"/>
              <w:noProof/>
              <w:sz w:val="22"/>
            </w:rPr>
          </w:pPr>
          <w:del w:id="51" w:author="Laurene" w:date="2017-08-02T16:02:00Z">
            <w:r w:rsidRPr="00593A6B" w:rsidDel="00593A6B">
              <w:rPr>
                <w:noProof/>
                <w:rPrChange w:id="52" w:author="Laurene" w:date="2017-08-02T16:02:00Z">
                  <w:rPr>
                    <w:rStyle w:val="Hyperlink"/>
                    <w:noProof/>
                  </w:rPr>
                </w:rPrChange>
              </w:rPr>
              <w:delText>1.2</w:delText>
            </w:r>
            <w:r w:rsidDel="00593A6B">
              <w:rPr>
                <w:rFonts w:asciiTheme="minorHAnsi" w:hAnsiTheme="minorHAnsi"/>
                <w:noProof/>
                <w:sz w:val="22"/>
              </w:rPr>
              <w:tab/>
            </w:r>
            <w:r w:rsidRPr="00593A6B" w:rsidDel="00593A6B">
              <w:rPr>
                <w:noProof/>
                <w:rPrChange w:id="53" w:author="Laurene" w:date="2017-08-02T16:02:00Z">
                  <w:rPr>
                    <w:rStyle w:val="Hyperlink"/>
                    <w:noProof/>
                  </w:rPr>
                </w:rPrChange>
              </w:rPr>
              <w:delText>Sistemas Multiagentes e seus usos</w:delText>
            </w:r>
            <w:r w:rsidDel="00593A6B">
              <w:rPr>
                <w:noProof/>
                <w:webHidden/>
              </w:rPr>
              <w:tab/>
              <w:delText>4</w:delText>
            </w:r>
          </w:del>
        </w:p>
        <w:p w14:paraId="21BC295A" w14:textId="77777777" w:rsidR="00113C2C" w:rsidDel="00593A6B" w:rsidRDefault="00113C2C">
          <w:pPr>
            <w:pStyle w:val="Sumrio2"/>
            <w:tabs>
              <w:tab w:val="left" w:pos="1540"/>
              <w:tab w:val="right" w:leader="dot" w:pos="8494"/>
            </w:tabs>
            <w:rPr>
              <w:del w:id="54" w:author="Laurene" w:date="2017-08-02T16:02:00Z"/>
              <w:rFonts w:asciiTheme="minorHAnsi" w:hAnsiTheme="minorHAnsi"/>
              <w:noProof/>
              <w:sz w:val="22"/>
            </w:rPr>
          </w:pPr>
          <w:del w:id="55" w:author="Laurene" w:date="2017-08-02T16:02:00Z">
            <w:r w:rsidRPr="00593A6B" w:rsidDel="00593A6B">
              <w:rPr>
                <w:noProof/>
                <w:rPrChange w:id="56" w:author="Laurene" w:date="2017-08-02T16:02:00Z">
                  <w:rPr>
                    <w:rStyle w:val="Hyperlink"/>
                    <w:noProof/>
                  </w:rPr>
                </w:rPrChange>
              </w:rPr>
              <w:delText>1.3</w:delText>
            </w:r>
            <w:r w:rsidDel="00593A6B">
              <w:rPr>
                <w:rFonts w:asciiTheme="minorHAnsi" w:hAnsiTheme="minorHAnsi"/>
                <w:noProof/>
                <w:sz w:val="22"/>
              </w:rPr>
              <w:tab/>
            </w:r>
            <w:r w:rsidRPr="00593A6B" w:rsidDel="00593A6B">
              <w:rPr>
                <w:noProof/>
                <w:rPrChange w:id="57" w:author="Laurene" w:date="2017-08-02T16:02:00Z">
                  <w:rPr>
                    <w:rStyle w:val="Hyperlink"/>
                    <w:noProof/>
                  </w:rPr>
                </w:rPrChange>
              </w:rPr>
              <w:delText>Modelos de sistemas complexos utilizando multiagentes</w:delText>
            </w:r>
            <w:r w:rsidDel="00593A6B">
              <w:rPr>
                <w:noProof/>
                <w:webHidden/>
              </w:rPr>
              <w:tab/>
              <w:delText>5</w:delText>
            </w:r>
          </w:del>
        </w:p>
        <w:p w14:paraId="4A8B2A73" w14:textId="77777777" w:rsidR="00113C2C" w:rsidDel="00593A6B" w:rsidRDefault="00113C2C">
          <w:pPr>
            <w:pStyle w:val="Sumrio3"/>
            <w:tabs>
              <w:tab w:val="left" w:pos="1889"/>
              <w:tab w:val="right" w:leader="dot" w:pos="8494"/>
            </w:tabs>
            <w:rPr>
              <w:del w:id="58" w:author="Laurene" w:date="2017-08-02T16:02:00Z"/>
              <w:rFonts w:asciiTheme="minorHAnsi" w:hAnsiTheme="minorHAnsi"/>
              <w:noProof/>
              <w:sz w:val="22"/>
            </w:rPr>
          </w:pPr>
          <w:del w:id="59" w:author="Laurene" w:date="2017-08-02T16:02:00Z">
            <w:r w:rsidRPr="00593A6B" w:rsidDel="00593A6B">
              <w:rPr>
                <w:rFonts w:cs="Times New Roman"/>
                <w:noProof/>
                <w:rPrChange w:id="60" w:author="Laurene" w:date="2017-08-02T16:02:00Z">
                  <w:rPr>
                    <w:rStyle w:val="Hyperlink"/>
                    <w:rFonts w:cs="Times New Roman"/>
                    <w:noProof/>
                  </w:rPr>
                </w:rPrChange>
              </w:rPr>
              <w:delText>1.3.1</w:delText>
            </w:r>
            <w:r w:rsidDel="00593A6B">
              <w:rPr>
                <w:rFonts w:asciiTheme="minorHAnsi" w:hAnsiTheme="minorHAnsi"/>
                <w:noProof/>
                <w:sz w:val="22"/>
              </w:rPr>
              <w:tab/>
            </w:r>
            <w:r w:rsidRPr="00593A6B" w:rsidDel="00593A6B">
              <w:rPr>
                <w:rFonts w:cs="Times New Roman"/>
                <w:noProof/>
                <w:rPrChange w:id="61" w:author="Laurene" w:date="2017-08-02T16:02:00Z">
                  <w:rPr>
                    <w:rStyle w:val="Hyperlink"/>
                    <w:rFonts w:cs="Times New Roman"/>
                    <w:noProof/>
                  </w:rPr>
                </w:rPrChange>
              </w:rPr>
              <w:delText>Agentes para fluxo de trabalho e gerenciamento de processos de negócios</w:delText>
            </w:r>
            <w:r w:rsidDel="00593A6B">
              <w:rPr>
                <w:noProof/>
                <w:webHidden/>
              </w:rPr>
              <w:tab/>
              <w:delText>5</w:delText>
            </w:r>
          </w:del>
        </w:p>
        <w:p w14:paraId="57E865ED" w14:textId="77777777" w:rsidR="00113C2C" w:rsidDel="00593A6B" w:rsidRDefault="00113C2C">
          <w:pPr>
            <w:pStyle w:val="Sumrio3"/>
            <w:tabs>
              <w:tab w:val="left" w:pos="1889"/>
              <w:tab w:val="right" w:leader="dot" w:pos="8494"/>
            </w:tabs>
            <w:rPr>
              <w:del w:id="62" w:author="Laurene" w:date="2017-08-02T16:02:00Z"/>
              <w:rFonts w:asciiTheme="minorHAnsi" w:hAnsiTheme="minorHAnsi"/>
              <w:noProof/>
              <w:sz w:val="22"/>
            </w:rPr>
          </w:pPr>
          <w:del w:id="63" w:author="Laurene" w:date="2017-08-02T16:02:00Z">
            <w:r w:rsidRPr="00593A6B" w:rsidDel="00593A6B">
              <w:rPr>
                <w:noProof/>
                <w:rPrChange w:id="64" w:author="Laurene" w:date="2017-08-02T16:02:00Z">
                  <w:rPr>
                    <w:rStyle w:val="Hyperlink"/>
                    <w:noProof/>
                  </w:rPr>
                </w:rPrChange>
              </w:rPr>
              <w:delText>1.3.2</w:delText>
            </w:r>
            <w:r w:rsidDel="00593A6B">
              <w:rPr>
                <w:rFonts w:asciiTheme="minorHAnsi" w:hAnsiTheme="minorHAnsi"/>
                <w:noProof/>
                <w:sz w:val="22"/>
              </w:rPr>
              <w:tab/>
            </w:r>
            <w:r w:rsidRPr="00593A6B" w:rsidDel="00593A6B">
              <w:rPr>
                <w:noProof/>
                <w:rPrChange w:id="65" w:author="Laurene" w:date="2017-08-02T16:02:00Z">
                  <w:rPr>
                    <w:rStyle w:val="Hyperlink"/>
                    <w:noProof/>
                  </w:rPr>
                </w:rPrChange>
              </w:rPr>
              <w:delText>Agentes para Comércio Eletrônico</w:delText>
            </w:r>
            <w:r w:rsidDel="00593A6B">
              <w:rPr>
                <w:noProof/>
                <w:webHidden/>
              </w:rPr>
              <w:tab/>
              <w:delText>6</w:delText>
            </w:r>
          </w:del>
        </w:p>
        <w:p w14:paraId="099B215F" w14:textId="77777777" w:rsidR="00113C2C" w:rsidDel="00593A6B" w:rsidRDefault="00113C2C">
          <w:pPr>
            <w:pStyle w:val="Sumrio1"/>
            <w:tabs>
              <w:tab w:val="left" w:pos="1100"/>
              <w:tab w:val="right" w:leader="dot" w:pos="8494"/>
            </w:tabs>
            <w:rPr>
              <w:del w:id="66" w:author="Laurene" w:date="2017-08-02T16:02:00Z"/>
              <w:rFonts w:asciiTheme="minorHAnsi" w:hAnsiTheme="minorHAnsi"/>
              <w:noProof/>
              <w:sz w:val="22"/>
            </w:rPr>
          </w:pPr>
          <w:del w:id="67" w:author="Laurene" w:date="2017-08-02T16:02:00Z">
            <w:r w:rsidRPr="00593A6B" w:rsidDel="00593A6B">
              <w:rPr>
                <w:noProof/>
                <w:rPrChange w:id="68" w:author="Laurene" w:date="2017-08-02T16:02:00Z">
                  <w:rPr>
                    <w:rStyle w:val="Hyperlink"/>
                    <w:noProof/>
                  </w:rPr>
                </w:rPrChange>
              </w:rPr>
              <w:delText>2</w:delText>
            </w:r>
            <w:r w:rsidDel="00593A6B">
              <w:rPr>
                <w:rFonts w:asciiTheme="minorHAnsi" w:hAnsiTheme="minorHAnsi"/>
                <w:noProof/>
                <w:sz w:val="22"/>
              </w:rPr>
              <w:tab/>
            </w:r>
            <w:r w:rsidRPr="00593A6B" w:rsidDel="00593A6B">
              <w:rPr>
                <w:noProof/>
                <w:rPrChange w:id="69" w:author="Laurene" w:date="2017-08-02T16:02:00Z">
                  <w:rPr>
                    <w:rStyle w:val="Hyperlink"/>
                    <w:noProof/>
                  </w:rPr>
                </w:rPrChange>
              </w:rPr>
              <w:delText>JUSTIFICATIVA</w:delText>
            </w:r>
            <w:r w:rsidDel="00593A6B">
              <w:rPr>
                <w:noProof/>
                <w:webHidden/>
              </w:rPr>
              <w:tab/>
              <w:delText>8</w:delText>
            </w:r>
          </w:del>
        </w:p>
        <w:p w14:paraId="1F5BFF0C" w14:textId="77777777" w:rsidR="00113C2C" w:rsidDel="00593A6B" w:rsidRDefault="00113C2C">
          <w:pPr>
            <w:pStyle w:val="Sumrio1"/>
            <w:tabs>
              <w:tab w:val="left" w:pos="1100"/>
              <w:tab w:val="right" w:leader="dot" w:pos="8494"/>
            </w:tabs>
            <w:rPr>
              <w:del w:id="70" w:author="Laurene" w:date="2017-08-02T16:02:00Z"/>
              <w:rFonts w:asciiTheme="minorHAnsi" w:hAnsiTheme="minorHAnsi"/>
              <w:noProof/>
              <w:sz w:val="22"/>
            </w:rPr>
          </w:pPr>
          <w:del w:id="71" w:author="Laurene" w:date="2017-08-02T16:02:00Z">
            <w:r w:rsidRPr="00593A6B" w:rsidDel="00593A6B">
              <w:rPr>
                <w:noProof/>
                <w:rPrChange w:id="72" w:author="Laurene" w:date="2017-08-02T16:02:00Z">
                  <w:rPr>
                    <w:rStyle w:val="Hyperlink"/>
                    <w:noProof/>
                  </w:rPr>
                </w:rPrChange>
              </w:rPr>
              <w:delText>3</w:delText>
            </w:r>
            <w:r w:rsidDel="00593A6B">
              <w:rPr>
                <w:rFonts w:asciiTheme="minorHAnsi" w:hAnsiTheme="minorHAnsi"/>
                <w:noProof/>
                <w:sz w:val="22"/>
              </w:rPr>
              <w:tab/>
            </w:r>
            <w:r w:rsidRPr="00593A6B" w:rsidDel="00593A6B">
              <w:rPr>
                <w:noProof/>
                <w:rPrChange w:id="73" w:author="Laurene" w:date="2017-08-02T16:02:00Z">
                  <w:rPr>
                    <w:rStyle w:val="Hyperlink"/>
                    <w:noProof/>
                  </w:rPr>
                </w:rPrChange>
              </w:rPr>
              <w:delText>OBJETIVOS</w:delText>
            </w:r>
            <w:r w:rsidDel="00593A6B">
              <w:rPr>
                <w:noProof/>
                <w:webHidden/>
              </w:rPr>
              <w:tab/>
              <w:delText>9</w:delText>
            </w:r>
          </w:del>
        </w:p>
        <w:p w14:paraId="2754386B" w14:textId="77777777" w:rsidR="00113C2C" w:rsidDel="00593A6B" w:rsidRDefault="00113C2C">
          <w:pPr>
            <w:pStyle w:val="Sumrio2"/>
            <w:tabs>
              <w:tab w:val="left" w:pos="1540"/>
              <w:tab w:val="right" w:leader="dot" w:pos="8494"/>
            </w:tabs>
            <w:rPr>
              <w:del w:id="74" w:author="Laurene" w:date="2017-08-02T16:02:00Z"/>
              <w:rFonts w:asciiTheme="minorHAnsi" w:hAnsiTheme="minorHAnsi"/>
              <w:noProof/>
              <w:sz w:val="22"/>
            </w:rPr>
          </w:pPr>
          <w:del w:id="75" w:author="Laurene" w:date="2017-08-02T16:02:00Z">
            <w:r w:rsidRPr="00593A6B" w:rsidDel="00593A6B">
              <w:rPr>
                <w:noProof/>
                <w:rPrChange w:id="76" w:author="Laurene" w:date="2017-08-02T16:02:00Z">
                  <w:rPr>
                    <w:rStyle w:val="Hyperlink"/>
                    <w:noProof/>
                  </w:rPr>
                </w:rPrChange>
              </w:rPr>
              <w:delText>3.1</w:delText>
            </w:r>
            <w:r w:rsidDel="00593A6B">
              <w:rPr>
                <w:rFonts w:asciiTheme="minorHAnsi" w:hAnsiTheme="minorHAnsi"/>
                <w:noProof/>
                <w:sz w:val="22"/>
              </w:rPr>
              <w:tab/>
            </w:r>
            <w:r w:rsidRPr="00593A6B" w:rsidDel="00593A6B">
              <w:rPr>
                <w:noProof/>
                <w:rPrChange w:id="77" w:author="Laurene" w:date="2017-08-02T16:02:00Z">
                  <w:rPr>
                    <w:rStyle w:val="Hyperlink"/>
                    <w:noProof/>
                  </w:rPr>
                </w:rPrChange>
              </w:rPr>
              <w:delText>GERAL</w:delText>
            </w:r>
            <w:r w:rsidDel="00593A6B">
              <w:rPr>
                <w:noProof/>
                <w:webHidden/>
              </w:rPr>
              <w:tab/>
              <w:delText>9</w:delText>
            </w:r>
          </w:del>
        </w:p>
        <w:p w14:paraId="6505182B" w14:textId="77777777" w:rsidR="00113C2C" w:rsidDel="00593A6B" w:rsidRDefault="00113C2C">
          <w:pPr>
            <w:pStyle w:val="Sumrio2"/>
            <w:tabs>
              <w:tab w:val="left" w:pos="1540"/>
              <w:tab w:val="right" w:leader="dot" w:pos="8494"/>
            </w:tabs>
            <w:rPr>
              <w:del w:id="78" w:author="Laurene" w:date="2017-08-02T16:02:00Z"/>
              <w:rFonts w:asciiTheme="minorHAnsi" w:hAnsiTheme="minorHAnsi"/>
              <w:noProof/>
              <w:sz w:val="22"/>
            </w:rPr>
          </w:pPr>
          <w:del w:id="79" w:author="Laurene" w:date="2017-08-02T16:02:00Z">
            <w:r w:rsidRPr="00593A6B" w:rsidDel="00593A6B">
              <w:rPr>
                <w:noProof/>
                <w:rPrChange w:id="80" w:author="Laurene" w:date="2017-08-02T16:02:00Z">
                  <w:rPr>
                    <w:rStyle w:val="Hyperlink"/>
                    <w:noProof/>
                  </w:rPr>
                </w:rPrChange>
              </w:rPr>
              <w:delText>3.2</w:delText>
            </w:r>
            <w:r w:rsidDel="00593A6B">
              <w:rPr>
                <w:rFonts w:asciiTheme="minorHAnsi" w:hAnsiTheme="minorHAnsi"/>
                <w:noProof/>
                <w:sz w:val="22"/>
              </w:rPr>
              <w:tab/>
            </w:r>
            <w:r w:rsidRPr="00593A6B" w:rsidDel="00593A6B">
              <w:rPr>
                <w:noProof/>
                <w:rPrChange w:id="81" w:author="Laurene" w:date="2017-08-02T16:02:00Z">
                  <w:rPr>
                    <w:rStyle w:val="Hyperlink"/>
                    <w:noProof/>
                  </w:rPr>
                </w:rPrChange>
              </w:rPr>
              <w:delText>ESPECÍFICOS</w:delText>
            </w:r>
            <w:r w:rsidDel="00593A6B">
              <w:rPr>
                <w:noProof/>
                <w:webHidden/>
              </w:rPr>
              <w:tab/>
              <w:delText>9</w:delText>
            </w:r>
          </w:del>
        </w:p>
        <w:p w14:paraId="0F7D0569" w14:textId="77777777" w:rsidR="00113C2C" w:rsidDel="00593A6B" w:rsidRDefault="00113C2C">
          <w:pPr>
            <w:pStyle w:val="Sumrio1"/>
            <w:tabs>
              <w:tab w:val="left" w:pos="1100"/>
              <w:tab w:val="right" w:leader="dot" w:pos="8494"/>
            </w:tabs>
            <w:rPr>
              <w:del w:id="82" w:author="Laurene" w:date="2017-08-02T16:02:00Z"/>
              <w:rFonts w:asciiTheme="minorHAnsi" w:hAnsiTheme="minorHAnsi"/>
              <w:noProof/>
              <w:sz w:val="22"/>
            </w:rPr>
          </w:pPr>
          <w:del w:id="83" w:author="Laurene" w:date="2017-08-02T16:02:00Z">
            <w:r w:rsidRPr="00593A6B" w:rsidDel="00593A6B">
              <w:rPr>
                <w:noProof/>
                <w:rPrChange w:id="84" w:author="Laurene" w:date="2017-08-02T16:02:00Z">
                  <w:rPr>
                    <w:rStyle w:val="Hyperlink"/>
                    <w:noProof/>
                  </w:rPr>
                </w:rPrChange>
              </w:rPr>
              <w:delText>4</w:delText>
            </w:r>
            <w:r w:rsidDel="00593A6B">
              <w:rPr>
                <w:rFonts w:asciiTheme="minorHAnsi" w:hAnsiTheme="minorHAnsi"/>
                <w:noProof/>
                <w:sz w:val="22"/>
              </w:rPr>
              <w:tab/>
            </w:r>
            <w:r w:rsidRPr="00593A6B" w:rsidDel="00593A6B">
              <w:rPr>
                <w:noProof/>
                <w:rPrChange w:id="85" w:author="Laurene" w:date="2017-08-02T16:02:00Z">
                  <w:rPr>
                    <w:rStyle w:val="Hyperlink"/>
                    <w:noProof/>
                  </w:rPr>
                </w:rPrChange>
              </w:rPr>
              <w:delText>METODOLOGIA DA PESQUISA</w:delText>
            </w:r>
            <w:r w:rsidDel="00593A6B">
              <w:rPr>
                <w:noProof/>
                <w:webHidden/>
              </w:rPr>
              <w:tab/>
              <w:delText>10</w:delText>
            </w:r>
          </w:del>
        </w:p>
        <w:p w14:paraId="4A45542D" w14:textId="77777777" w:rsidR="00113C2C" w:rsidDel="00593A6B" w:rsidRDefault="00113C2C">
          <w:pPr>
            <w:pStyle w:val="Sumrio1"/>
            <w:tabs>
              <w:tab w:val="left" w:pos="1100"/>
              <w:tab w:val="right" w:leader="dot" w:pos="8494"/>
            </w:tabs>
            <w:rPr>
              <w:del w:id="86" w:author="Laurene" w:date="2017-08-02T16:02:00Z"/>
              <w:rFonts w:asciiTheme="minorHAnsi" w:hAnsiTheme="minorHAnsi"/>
              <w:noProof/>
              <w:sz w:val="22"/>
            </w:rPr>
          </w:pPr>
          <w:del w:id="87" w:author="Laurene" w:date="2017-08-02T16:02:00Z">
            <w:r w:rsidRPr="00593A6B" w:rsidDel="00593A6B">
              <w:rPr>
                <w:rFonts w:eastAsiaTheme="minorHAnsi"/>
                <w:noProof/>
                <w:lang w:eastAsia="en-US"/>
                <w:rPrChange w:id="88" w:author="Laurene" w:date="2017-08-02T16:02:00Z">
                  <w:rPr>
                    <w:rStyle w:val="Hyperlink"/>
                    <w:rFonts w:eastAsiaTheme="minorHAnsi"/>
                    <w:noProof/>
                    <w:lang w:eastAsia="en-US"/>
                  </w:rPr>
                </w:rPrChange>
              </w:rPr>
              <w:delText>5</w:delText>
            </w:r>
            <w:r w:rsidDel="00593A6B">
              <w:rPr>
                <w:rFonts w:asciiTheme="minorHAnsi" w:hAnsiTheme="minorHAnsi"/>
                <w:noProof/>
                <w:sz w:val="22"/>
              </w:rPr>
              <w:tab/>
            </w:r>
            <w:r w:rsidRPr="00593A6B" w:rsidDel="00593A6B">
              <w:rPr>
                <w:rFonts w:eastAsiaTheme="minorHAnsi"/>
                <w:noProof/>
                <w:lang w:eastAsia="en-US"/>
                <w:rPrChange w:id="89" w:author="Laurene" w:date="2017-08-02T16:02:00Z">
                  <w:rPr>
                    <w:rStyle w:val="Hyperlink"/>
                    <w:rFonts w:eastAsiaTheme="minorHAnsi"/>
                    <w:noProof/>
                    <w:lang w:eastAsia="en-US"/>
                  </w:rPr>
                </w:rPrChange>
              </w:rPr>
              <w:delText>REFERÊNCIAS</w:delText>
            </w:r>
            <w:r w:rsidDel="00593A6B">
              <w:rPr>
                <w:noProof/>
                <w:webHidden/>
              </w:rPr>
              <w:tab/>
              <w:delText>11</w:delText>
            </w:r>
          </w:del>
        </w:p>
        <w:p w14:paraId="60BB23AE" w14:textId="77777777" w:rsidR="00D560D3" w:rsidRDefault="008B3ABA">
          <w:r>
            <w:fldChar w:fldCharType="end"/>
          </w:r>
        </w:p>
        <w:bookmarkStart w:id="90" w:name="_GoBack" w:displacedByCustomXml="next"/>
        <w:bookmarkEnd w:id="90" w:displacedByCustomXml="next"/>
      </w:sdtContent>
    </w:sdt>
    <w:p w14:paraId="0654A22E" w14:textId="77777777" w:rsidR="00FB069E" w:rsidRPr="00FB069E" w:rsidRDefault="00FB069E" w:rsidP="00FB069E">
      <w:pPr>
        <w:autoSpaceDE w:val="0"/>
        <w:autoSpaceDN w:val="0"/>
        <w:adjustRightInd w:val="0"/>
        <w:spacing w:after="0" w:line="240" w:lineRule="auto"/>
        <w:rPr>
          <w:rFonts w:cs="Times New Roman"/>
          <w:szCs w:val="28"/>
        </w:rPr>
      </w:pPr>
    </w:p>
    <w:p w14:paraId="77DE7BA0" w14:textId="77777777" w:rsidR="00FB069E" w:rsidRDefault="00FB069E" w:rsidP="0064779D">
      <w:pPr>
        <w:pStyle w:val="Ttulo1"/>
        <w:rPr>
          <w:ins w:id="91" w:author="José Roberto Branco Ramos Filho" w:date="2017-07-05T10:42:00Z"/>
        </w:rPr>
      </w:pPr>
      <w:bookmarkStart w:id="92" w:name="_Toc489453055"/>
      <w:r w:rsidRPr="00FB069E">
        <w:lastRenderedPageBreak/>
        <w:t>INTRODUÇÃO</w:t>
      </w:r>
      <w:bookmarkEnd w:id="92"/>
      <w:r w:rsidRPr="00FB069E">
        <w:t xml:space="preserve">  </w:t>
      </w:r>
    </w:p>
    <w:p w14:paraId="2D399CD1" w14:textId="77777777" w:rsidR="00560595" w:rsidDel="009128F7" w:rsidRDefault="00560595">
      <w:pPr>
        <w:rPr>
          <w:ins w:id="93" w:author="José Roberto Branco Ramos Filho" w:date="2017-07-05T10:42:00Z"/>
          <w:del w:id="94" w:author="Laurene" w:date="2017-08-02T15:18:00Z"/>
        </w:rPr>
        <w:pPrChange w:id="95" w:author="José Roberto Branco Ramos Filho" w:date="2017-07-05T10:42:00Z">
          <w:pPr>
            <w:pStyle w:val="Ttulo1"/>
          </w:pPr>
        </w:pPrChange>
      </w:pPr>
    </w:p>
    <w:p w14:paraId="1641C2CA" w14:textId="77777777" w:rsidR="00531052" w:rsidRDefault="00560595" w:rsidP="00531052">
      <w:pPr>
        <w:rPr>
          <w:ins w:id="96" w:author="Laurene" w:date="2017-08-02T15:47:00Z"/>
        </w:rPr>
        <w:pPrChange w:id="97" w:author="Laurene" w:date="2017-08-02T15:47:00Z">
          <w:pPr>
            <w:pStyle w:val="Ttulo1"/>
          </w:pPr>
        </w:pPrChange>
      </w:pPr>
      <w:ins w:id="98" w:author="José Roberto Branco Ramos Filho" w:date="2017-07-05T10:42:00Z">
        <w:del w:id="99" w:author="Laurene" w:date="2017-08-02T15:15:00Z">
          <w:r w:rsidDel="002A2C29">
            <w:delText>Tens que colocar aqui um texto introdutório antes de entrar diretamente nos conceitos que compõem o trabalho. O leitor tem que entender por que estás fala</w:delText>
          </w:r>
        </w:del>
      </w:ins>
      <w:ins w:id="100" w:author="José Roberto Branco Ramos Filho" w:date="2017-07-05T10:43:00Z">
        <w:del w:id="101" w:author="Laurene" w:date="2017-08-02T15:15:00Z">
          <w:r w:rsidDel="002A2C29">
            <w:delText xml:space="preserve">ndo </w:delText>
          </w:r>
          <w:commentRangeStart w:id="102"/>
          <w:r w:rsidDel="002A2C29">
            <w:delText>disto</w:delText>
          </w:r>
        </w:del>
      </w:ins>
      <w:commentRangeEnd w:id="102"/>
      <w:ins w:id="103" w:author="José Roberto Branco Ramos Filho" w:date="2017-07-05T10:44:00Z">
        <w:del w:id="104" w:author="Laurene" w:date="2017-08-02T15:15:00Z">
          <w:r w:rsidDel="002A2C29">
            <w:rPr>
              <w:rStyle w:val="Refdecomentrio"/>
            </w:rPr>
            <w:commentReference w:id="102"/>
          </w:r>
        </w:del>
      </w:ins>
      <w:ins w:id="105" w:author="José Roberto Branco Ramos Filho" w:date="2017-07-05T10:43:00Z">
        <w:del w:id="106" w:author="Laurene" w:date="2017-08-02T15:15:00Z">
          <w:r w:rsidDel="002A2C29">
            <w:delText>.</w:delText>
          </w:r>
        </w:del>
      </w:ins>
      <w:ins w:id="107" w:author="Laurene" w:date="2017-08-02T15:23:00Z">
        <w:r w:rsidR="009128F7">
          <w:t>U</w:t>
        </w:r>
      </w:ins>
      <w:ins w:id="108" w:author="Laurene" w:date="2017-08-02T15:16:00Z">
        <w:r w:rsidR="002A2C29">
          <w:t xml:space="preserve">tilizar </w:t>
        </w:r>
      </w:ins>
      <w:ins w:id="109" w:author="Laurene" w:date="2017-08-02T15:19:00Z">
        <w:r w:rsidR="009128F7">
          <w:t>recursos</w:t>
        </w:r>
      </w:ins>
      <w:ins w:id="110" w:author="Laurene" w:date="2017-08-02T15:16:00Z">
        <w:r w:rsidR="002A2C29">
          <w:t xml:space="preserve"> computacionais</w:t>
        </w:r>
      </w:ins>
      <w:ins w:id="111" w:author="Laurene" w:date="2017-08-02T15:19:00Z">
        <w:r w:rsidR="009128F7">
          <w:t xml:space="preserve"> para representar e solucionar problemas reais</w:t>
        </w:r>
      </w:ins>
      <w:ins w:id="112" w:author="Laurene" w:date="2017-08-02T15:16:00Z">
        <w:r w:rsidR="009128F7">
          <w:t xml:space="preserve"> </w:t>
        </w:r>
      </w:ins>
      <w:ins w:id="113" w:author="Laurene" w:date="2017-08-02T15:23:00Z">
        <w:r w:rsidR="009A1729">
          <w:t xml:space="preserve">sempre foi um grande </w:t>
        </w:r>
      </w:ins>
      <w:ins w:id="114" w:author="Laurene" w:date="2017-08-02T15:28:00Z">
        <w:r w:rsidR="009A1729">
          <w:t xml:space="preserve">desafio para a computação. </w:t>
        </w:r>
      </w:ins>
      <w:ins w:id="115" w:author="Laurene" w:date="2017-08-02T15:30:00Z">
        <w:r w:rsidR="009A1729">
          <w:t>A programação baseada em agentes foi uma das técnicas desenvolvidas para facilitar essas representações porém, com o aumento da complexidade dos problemas, a programaç</w:t>
        </w:r>
      </w:ins>
      <w:ins w:id="116" w:author="Laurene" w:date="2017-08-02T15:31:00Z">
        <w:r w:rsidR="009A1729">
          <w:t xml:space="preserve">ão de sistemas multiagentes </w:t>
        </w:r>
      </w:ins>
      <w:ins w:id="117" w:author="Laurene" w:date="2017-08-02T15:33:00Z">
        <w:r w:rsidR="009A1729">
          <w:t>surgiu para demonstrar não somente a exist</w:t>
        </w:r>
      </w:ins>
      <w:ins w:id="118" w:author="Laurene" w:date="2017-08-02T15:34:00Z">
        <w:r w:rsidR="009A1729">
          <w:t>ência de um agente em um ambiente, mas vários destes e suas relações e disputas por recursos para sobreviver. A</w:t>
        </w:r>
      </w:ins>
      <w:ins w:id="119" w:author="Laurene" w:date="2017-08-02T15:35:00Z">
        <w:r w:rsidR="009A1729">
          <w:t>s</w:t>
        </w:r>
      </w:ins>
      <w:ins w:id="120" w:author="Laurene" w:date="2017-08-02T15:34:00Z">
        <w:r w:rsidR="009A1729">
          <w:t xml:space="preserve"> grandes dificuldade</w:t>
        </w:r>
      </w:ins>
      <w:ins w:id="121" w:author="Laurene" w:date="2017-08-02T15:36:00Z">
        <w:r w:rsidR="009A1729">
          <w:t>s</w:t>
        </w:r>
      </w:ins>
      <w:ins w:id="122" w:author="Laurene" w:date="2017-08-02T15:34:00Z">
        <w:r w:rsidR="009A1729">
          <w:t xml:space="preserve"> nesse contexto s</w:t>
        </w:r>
      </w:ins>
      <w:ins w:id="123" w:author="Laurene" w:date="2017-08-02T15:36:00Z">
        <w:r w:rsidR="009A1729">
          <w:t>ão</w:t>
        </w:r>
      </w:ins>
      <w:ins w:id="124" w:author="Laurene" w:date="2017-08-02T15:34:00Z">
        <w:r w:rsidR="009A1729">
          <w:t xml:space="preserve"> o alto custo computacional e a </w:t>
        </w:r>
      </w:ins>
      <w:ins w:id="125" w:author="Laurene" w:date="2017-08-02T15:37:00Z">
        <w:r w:rsidR="009A1729">
          <w:t>quantidade de detalhes que devem ser implementadas para garantir a eficiência em um sistema multiagentes.</w:t>
        </w:r>
      </w:ins>
      <w:ins w:id="126" w:author="Laurene" w:date="2017-08-02T15:38:00Z">
        <w:r w:rsidR="00531052">
          <w:t xml:space="preserve"> </w:t>
        </w:r>
        <w:r w:rsidR="009A1729">
          <w:t>Neste trabalho pretende-se apresentar uma metodologia de implementação para esses sistemas</w:t>
        </w:r>
      </w:ins>
      <w:ins w:id="127" w:author="Laurene" w:date="2017-08-02T15:39:00Z">
        <w:r w:rsidR="00531052">
          <w:t xml:space="preserve">, com o intuito de auxiliar na </w:t>
        </w:r>
      </w:ins>
      <w:ins w:id="128" w:author="Laurene" w:date="2017-08-02T15:42:00Z">
        <w:r w:rsidR="00531052">
          <w:t>documentação necessária para uso de sistemas multiagentes.</w:t>
        </w:r>
      </w:ins>
      <w:ins w:id="129" w:author="Laurene" w:date="2017-08-02T15:47:00Z">
        <w:r w:rsidR="00531052">
          <w:t xml:space="preserve"> </w:t>
        </w:r>
      </w:ins>
      <w:ins w:id="130" w:author="Laurene" w:date="2017-08-02T15:44:00Z">
        <w:r w:rsidR="00531052">
          <w:t xml:space="preserve">O desenvolvimento deste trabalho tem como base </w:t>
        </w:r>
      </w:ins>
      <w:ins w:id="131" w:author="Laurene" w:date="2017-08-02T15:46:00Z">
        <w:r w:rsidR="00531052">
          <w:t>a documentação e</w:t>
        </w:r>
      </w:ins>
      <w:ins w:id="132" w:author="Laurene" w:date="2017-08-02T15:45:00Z">
        <w:r w:rsidR="00531052">
          <w:t xml:space="preserve"> funcionamento de um sistema multiagentes </w:t>
        </w:r>
      </w:ins>
      <w:ins w:id="133" w:author="Laurene" w:date="2017-08-02T15:46:00Z">
        <w:r w:rsidR="00531052">
          <w:t>para demonstrar um modelo de ecossistema de inovação baseado em fluxo de conhecimento</w:t>
        </w:r>
      </w:ins>
      <w:ins w:id="134" w:author="Laurene" w:date="2017-08-02T15:47:00Z">
        <w:r w:rsidR="00531052">
          <w:t>, afim de fomentar a metodologia apresentada.</w:t>
        </w:r>
      </w:ins>
    </w:p>
    <w:p w14:paraId="73DA7015" w14:textId="77777777" w:rsidR="00531052" w:rsidRPr="00560595" w:rsidRDefault="00531052" w:rsidP="00531052">
      <w:pPr>
        <w:pPrChange w:id="135" w:author="Laurene" w:date="2017-08-02T15:47:00Z">
          <w:pPr>
            <w:pStyle w:val="Ttulo1"/>
          </w:pPr>
        </w:pPrChange>
      </w:pPr>
      <w:ins w:id="136" w:author="Laurene" w:date="2017-08-02T15:47:00Z">
        <w:r>
          <w:t>Este</w:t>
        </w:r>
      </w:ins>
      <w:ins w:id="137" w:author="Laurene" w:date="2017-08-02T15:48:00Z">
        <w:r>
          <w:t xml:space="preserve"> documento está dividido em N sessões (vou preenchendo essa parte durante o andamento do trabalho).</w:t>
        </w:r>
      </w:ins>
    </w:p>
    <w:p w14:paraId="1E0AD862" w14:textId="77777777" w:rsidR="00D560D3" w:rsidRDefault="00FB069E" w:rsidP="007E17BD">
      <w:pPr>
        <w:pStyle w:val="Ttulo2"/>
      </w:pPr>
      <w:r w:rsidRPr="00FB069E">
        <w:t xml:space="preserve"> </w:t>
      </w:r>
      <w:bookmarkStart w:id="138" w:name="_Toc489453056"/>
      <w:r w:rsidR="007E17BD">
        <w:t>Sistemas Complexos Adaptativos</w:t>
      </w:r>
      <w:bookmarkEnd w:id="138"/>
    </w:p>
    <w:p w14:paraId="211BD9BB" w14:textId="77777777" w:rsidR="007E17BD" w:rsidRDefault="007E17BD" w:rsidP="007E17BD">
      <w:commentRangeStart w:id="139"/>
      <w:r w:rsidRPr="007E17BD">
        <w:t>Um sistema complexo adaptativo – CAS (“</w:t>
      </w:r>
      <w:r w:rsidRPr="007E17BD">
        <w:rPr>
          <w:i/>
          <w:color w:val="222222"/>
          <w:shd w:val="clear" w:color="auto" w:fill="FFFFFF"/>
        </w:rPr>
        <w:t>Complex Adaptive Systems”</w:t>
      </w:r>
      <w:r w:rsidRPr="007E17BD">
        <w:rPr>
          <w:color w:val="222222"/>
          <w:shd w:val="clear" w:color="auto" w:fill="FFFFFF"/>
        </w:rPr>
        <w:t>)</w:t>
      </w:r>
      <w:r w:rsidRPr="007E17BD">
        <w:t xml:space="preserve">, </w:t>
      </w:r>
      <w:ins w:id="140" w:author="Laurene" w:date="2017-08-02T15:08:00Z">
        <w:r w:rsidR="002A2C29">
          <w:t>é um tipo de</w:t>
        </w:r>
      </w:ins>
      <w:del w:id="141" w:author="Laurene" w:date="2017-08-02T15:08:00Z">
        <w:r w:rsidRPr="007E17BD" w:rsidDel="002A2C29">
          <w:delText>são</w:delText>
        </w:r>
      </w:del>
      <w:r w:rsidRPr="007E17BD">
        <w:t xml:space="preserve"> sistema</w:t>
      </w:r>
      <w:ins w:id="142" w:author="Laurene" w:date="2017-08-02T15:08:00Z">
        <w:r w:rsidR="002A2C29">
          <w:t xml:space="preserve"> </w:t>
        </w:r>
      </w:ins>
      <w:del w:id="143" w:author="Laurene" w:date="2017-08-02T15:08:00Z">
        <w:r w:rsidRPr="007E17BD" w:rsidDel="002A2C29">
          <w:delText>s</w:delText>
        </w:r>
        <w:commentRangeEnd w:id="139"/>
        <w:r w:rsidR="00560595" w:rsidDel="002A2C29">
          <w:rPr>
            <w:rStyle w:val="Refdecomentrio"/>
          </w:rPr>
          <w:commentReference w:id="139"/>
        </w:r>
        <w:r w:rsidRPr="007E17BD" w:rsidDel="002A2C29">
          <w:delText xml:space="preserve"> </w:delText>
        </w:r>
      </w:del>
      <w:r w:rsidRPr="007E17BD">
        <w:t>que trata</w:t>
      </w:r>
      <w:del w:id="144" w:author="Laurene" w:date="2017-08-02T15:08:00Z">
        <w:r w:rsidRPr="007E17BD" w:rsidDel="002A2C29">
          <w:delText>m</w:delText>
        </w:r>
      </w:del>
      <w:r w:rsidRPr="007E17BD">
        <w:t xml:space="preserve"> não somente da</w:t>
      </w:r>
      <w:ins w:id="145" w:author="Laurene" w:date="2017-08-02T15:08:00Z">
        <w:r w:rsidR="002A2C29">
          <w:t>s</w:t>
        </w:r>
      </w:ins>
      <w:r w:rsidRPr="007E17BD">
        <w:t xml:space="preserve"> relaç</w:t>
      </w:r>
      <w:del w:id="146" w:author="Laurene" w:date="2017-08-02T15:08:00Z">
        <w:r w:rsidRPr="007E17BD" w:rsidDel="002A2C29">
          <w:delText>ão</w:delText>
        </w:r>
      </w:del>
      <w:ins w:id="147" w:author="Laurene" w:date="2017-08-02T15:08:00Z">
        <w:r w:rsidR="002A2C29">
          <w:t>ões</w:t>
        </w:r>
      </w:ins>
      <w:r w:rsidRPr="007E17BD">
        <w:t xml:space="preserve"> entre indivíduos</w:t>
      </w:r>
      <w:del w:id="148" w:author="Laurene" w:date="2017-08-02T15:08:00Z">
        <w:r w:rsidRPr="007E17BD" w:rsidDel="002A2C29">
          <w:delText xml:space="preserve"> em um sistema</w:delText>
        </w:r>
      </w:del>
      <w:r w:rsidRPr="007E17BD">
        <w:t>, mas leva</w:t>
      </w:r>
      <w:del w:id="149" w:author="Laurene" w:date="2017-08-02T15:09:00Z">
        <w:r w:rsidRPr="007E17BD" w:rsidDel="002A2C29">
          <w:delText>m</w:delText>
        </w:r>
      </w:del>
      <w:r w:rsidRPr="007E17BD">
        <w:t xml:space="preserve"> em consideração as relações ocorrentes entre o próprio sistema e o ambiente no qual esses elementos estão inseridos. Diferentemente das técnicas de “ciência natural”, </w:t>
      </w:r>
      <w:ins w:id="150" w:author="Laurene" w:date="2017-08-02T15:09:00Z">
        <w:r w:rsidR="002A2C29">
          <w:t>um</w:t>
        </w:r>
      </w:ins>
      <w:del w:id="151" w:author="Laurene" w:date="2017-08-02T15:09:00Z">
        <w:r w:rsidRPr="007E17BD" w:rsidDel="002A2C29">
          <w:delText>os</w:delText>
        </w:r>
      </w:del>
      <w:r w:rsidRPr="007E17BD">
        <w:t xml:space="preserve"> CAS t</w:t>
      </w:r>
      <w:ins w:id="152" w:author="Laurene" w:date="2017-08-02T15:09:00Z">
        <w:r w:rsidR="002A2C29">
          <w:t>e</w:t>
        </w:r>
      </w:ins>
      <w:del w:id="153" w:author="Laurene" w:date="2017-08-02T15:09:00Z">
        <w:r w:rsidRPr="007E17BD" w:rsidDel="002A2C29">
          <w:delText>ê</w:delText>
        </w:r>
      </w:del>
      <w:r w:rsidRPr="007E17BD">
        <w:t>m como particularidade</w:t>
      </w:r>
      <w:del w:id="154" w:author="Laurene" w:date="2017-08-02T15:09:00Z">
        <w:r w:rsidRPr="007E17BD" w:rsidDel="002A2C29">
          <w:delText xml:space="preserve"> </w:delText>
        </w:r>
        <w:r w:rsidRPr="00560595" w:rsidDel="002A2C29">
          <w:rPr>
            <w:highlight w:val="green"/>
            <w:rPrChange w:id="155" w:author="José Roberto Branco Ramos Filho" w:date="2017-07-05T10:46:00Z">
              <w:rPr/>
            </w:rPrChange>
          </w:rPr>
          <w:delText>a de</w:delText>
        </w:r>
      </w:del>
      <w:r w:rsidRPr="007E17BD">
        <w:t xml:space="preserve"> possibilitar adaptações e mudanças em sua natureza, de acordo com o ambiente em estudo e o uso de simulações computacionais como ferramentas de pesquisa</w:t>
      </w:r>
      <w:r>
        <w:t xml:space="preserve"> </w:t>
      </w:r>
      <w:r w:rsidR="008B3ABA">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"plainTextFormattedCitation" : "(CHAN, 2001)", "previouslyFormattedCitation" : "(CHAN, 2001)" }, "properties" : { "noteIndex" : 0 }, "schema" : "https://github.com/citation-style-language/schema/raw/master/csl-citation.json" }</w:instrText>
      </w:r>
      <w:r w:rsidR="008B3ABA">
        <w:fldChar w:fldCharType="separate"/>
      </w:r>
      <w:r w:rsidRPr="007E17BD">
        <w:rPr>
          <w:noProof/>
        </w:rPr>
        <w:t>(CHAN, 2001)</w:t>
      </w:r>
      <w:r w:rsidR="008B3ABA">
        <w:fldChar w:fldCharType="end"/>
      </w:r>
      <w:r>
        <w:t xml:space="preserve">. Serena Chan </w:t>
      </w:r>
      <w:r w:rsidR="008B3ABA">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"manualFormatting" : "(2001)", "plainTextFormattedCitation" : "(CHAN, 2001)", "previouslyFormattedCitation" : "(CHAN, 2001)" }, "properties" : { "noteIndex" : 0 }, "schema" : "https://github.com/citation-style-language/schema/raw/master/csl-citation.json" }</w:instrText>
      </w:r>
      <w:r w:rsidR="008B3ABA">
        <w:fldChar w:fldCharType="separate"/>
      </w:r>
      <w:r>
        <w:rPr>
          <w:noProof/>
        </w:rPr>
        <w:t>(</w:t>
      </w:r>
      <w:r w:rsidRPr="007E17BD">
        <w:rPr>
          <w:noProof/>
        </w:rPr>
        <w:t>2001)</w:t>
      </w:r>
      <w:r w:rsidR="008B3ABA">
        <w:fldChar w:fldCharType="end"/>
      </w:r>
      <w:r w:rsidRPr="007E17BD">
        <w:t xml:space="preserve"> reúne alguns atributos básicos de CAS: controle distribuído (ausência de controle para </w:t>
      </w:r>
      <w:commentRangeStart w:id="156"/>
      <w:r w:rsidRPr="007E17BD">
        <w:t>regir</w:t>
      </w:r>
      <w:commentRangeEnd w:id="156"/>
      <w:r w:rsidR="00560595">
        <w:rPr>
          <w:rStyle w:val="Refdecomentrio"/>
        </w:rPr>
        <w:commentReference w:id="156"/>
      </w:r>
      <w:r w:rsidRPr="007E17BD">
        <w:t xml:space="preserve"> o comportamento do sistema), conectividade (qualquer decisão de um indivíduo pode modificar todo o funcionamento do sistema), co-evolução (os elementos de um sistema podem mudar de acordo com suas interações com o ambiente), dependência sensível em condições iniciais (pequenas mudanças podem ter impacto profundo, ou não, no sistema), ordem emergente (cada indivíduo tem suas próprias características, que implicarão diretamente no sistema), </w:t>
      </w:r>
      <w:ins w:id="157" w:author="Laurene" w:date="2017-08-02T15:09:00Z">
        <w:r w:rsidR="002A2C29">
          <w:t xml:space="preserve">desequilíbrio </w:t>
        </w:r>
      </w:ins>
      <w:del w:id="158" w:author="Laurene" w:date="2017-08-02T15:09:00Z">
        <w:r w:rsidRPr="00560595" w:rsidDel="002A2C29">
          <w:rPr>
            <w:highlight w:val="green"/>
            <w:rPrChange w:id="159" w:author="José Roberto Branco Ramos Filho" w:date="2017-07-05T10:48:00Z">
              <w:rPr/>
            </w:rPrChange>
          </w:rPr>
          <w:delText>longe do equilíbrio</w:delText>
        </w:r>
        <w:r w:rsidRPr="007E17BD" w:rsidDel="002A2C29">
          <w:delText xml:space="preserve"> </w:delText>
        </w:r>
      </w:del>
      <w:r w:rsidRPr="007E17BD">
        <w:t>(sistemas devem equilibrar as condições de ordem e caos em medidas apropriadas) e estado de paradoxo (que reforça a ideia do “longe do equilíbrio”, o paradoxo constante de ordem e desordem, concorrência e cooperação). A dinamicidade oferecida por esses sistemas dificulta sua implementação, visto que, em termos computacionais, modelar indivíduos com comportamentos e ações independentes e força-los a interagir uns com os outros em um ambiente é um trabalho extremamente delicado.</w:t>
      </w:r>
    </w:p>
    <w:p w14:paraId="447CA244" w14:textId="77777777" w:rsidR="007E17BD" w:rsidRDefault="007E17BD" w:rsidP="007E17BD">
      <w:pPr>
        <w:pStyle w:val="Ttulo2"/>
      </w:pPr>
      <w:bookmarkStart w:id="160" w:name="_Toc489453057"/>
      <w:r>
        <w:t xml:space="preserve">Sistemas </w:t>
      </w:r>
      <w:ins w:id="161" w:author="Laurene" w:date="2017-08-02T15:49:00Z">
        <w:r w:rsidR="00A91BC1">
          <w:t>m</w:t>
        </w:r>
      </w:ins>
      <w:commentRangeStart w:id="162"/>
      <w:del w:id="163" w:author="Laurene" w:date="2017-08-02T15:49:00Z">
        <w:r w:rsidDel="00A91BC1">
          <w:delText>M</w:delText>
        </w:r>
      </w:del>
      <w:r>
        <w:t>ultiagentes</w:t>
      </w:r>
      <w:r w:rsidR="00E75585">
        <w:t xml:space="preserve"> e seus usos</w:t>
      </w:r>
      <w:commentRangeEnd w:id="162"/>
      <w:r w:rsidR="00560595">
        <w:rPr>
          <w:rStyle w:val="Refdecomentrio"/>
          <w:rFonts w:eastAsiaTheme="minorEastAsia" w:cstheme="minorBidi"/>
          <w:bCs w:val="0"/>
        </w:rPr>
        <w:commentReference w:id="162"/>
      </w:r>
      <w:bookmarkEnd w:id="160"/>
    </w:p>
    <w:p w14:paraId="7C69E18B" w14:textId="77777777" w:rsidR="007E17BD" w:rsidRDefault="007E17BD" w:rsidP="007E17BD">
      <w:r w:rsidRPr="007E17BD">
        <w:t>Pa</w:t>
      </w:r>
      <w:r w:rsidR="001E3066">
        <w:t>ra entender o conceito de multi</w:t>
      </w:r>
      <w:r w:rsidR="007E79C2">
        <w:t>agentes, é interessante compreender</w:t>
      </w:r>
      <w:r w:rsidRPr="007E17BD">
        <w:t xml:space="preserve">, em primeiro lugar, o conceito </w:t>
      </w:r>
      <w:r w:rsidR="007E79C2">
        <w:t xml:space="preserve">geral </w:t>
      </w:r>
      <w:r w:rsidRPr="007E17BD">
        <w:t>de agente</w:t>
      </w:r>
      <w:r w:rsidR="007E79C2">
        <w:t xml:space="preserve"> e</w:t>
      </w:r>
      <w:r w:rsidR="007A1E64">
        <w:t>, mais especificamente,</w:t>
      </w:r>
      <w:r w:rsidR="007E79C2">
        <w:t xml:space="preserve"> o de agentes inteligentes</w:t>
      </w:r>
      <w:r w:rsidRPr="007E17BD">
        <w:t xml:space="preserve">. No campo da computação, um agente é um sistema computacional com </w:t>
      </w:r>
      <w:r w:rsidRPr="007E17BD">
        <w:lastRenderedPageBreak/>
        <w:t>capacidade de tomar decisões autônomas e de interagir com outros agentes, se existirem</w:t>
      </w:r>
      <w:r w:rsidR="001E3066">
        <w:t>, dentro de um ambiente qualquer</w:t>
      </w:r>
      <w:r w:rsidRPr="007E17BD">
        <w:t xml:space="preserve">. Wooldridge, em sua obra intitulada “An </w:t>
      </w:r>
      <w:del w:id="164" w:author="Laurene" w:date="2017-08-02T16:00:00Z">
        <w:r w:rsidRPr="00560595" w:rsidDel="00593A6B">
          <w:rPr>
            <w:highlight w:val="green"/>
            <w:rPrChange w:id="165" w:author="José Roberto Branco Ramos Filho" w:date="2017-07-05T10:49:00Z">
              <w:rPr/>
            </w:rPrChange>
          </w:rPr>
          <w:delText>i</w:delText>
        </w:r>
      </w:del>
      <w:ins w:id="166" w:author="Laurene" w:date="2017-08-02T16:00:00Z">
        <w:r w:rsidR="00593A6B">
          <w:rPr>
            <w:highlight w:val="green"/>
          </w:rPr>
          <w:t>I</w:t>
        </w:r>
      </w:ins>
      <w:r w:rsidRPr="00560595">
        <w:rPr>
          <w:highlight w:val="green"/>
          <w:rPrChange w:id="167" w:author="José Roberto Branco Ramos Filho" w:date="2017-07-05T10:49:00Z">
            <w:rPr/>
          </w:rPrChange>
        </w:rPr>
        <w:t>ntroduction</w:t>
      </w:r>
      <w:r>
        <w:t xml:space="preserve"> to MultiAgent Systems” </w:t>
      </w:r>
      <w:r w:rsidR="008B3ABA">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Pr>
          <w:noProof/>
        </w:rPr>
        <w:t>(</w:t>
      </w:r>
      <w:r w:rsidRPr="007E17BD">
        <w:rPr>
          <w:noProof/>
        </w:rPr>
        <w:t>2002)</w:t>
      </w:r>
      <w:r w:rsidR="008B3ABA">
        <w:fldChar w:fldCharType="end"/>
      </w:r>
      <w:r w:rsidRPr="007E17BD">
        <w:t>, descreve o conceito de agente</w:t>
      </w:r>
      <w:del w:id="168" w:author="Laurene" w:date="2017-08-02T15:50:00Z">
        <w:r w:rsidRPr="007E17BD" w:rsidDel="00A91BC1">
          <w:delText>s</w:delText>
        </w:r>
      </w:del>
      <w:r w:rsidRPr="007E17BD">
        <w:t xml:space="preserve"> como “[um sistema] que pode descobrir por si mesmo o que precisa fazer para satisfazer seus objetivos de design, ao invés de exigir que tenha que ser explicado explicitamente o que fazer em dado momento”.</w:t>
      </w:r>
    </w:p>
    <w:p w14:paraId="04FE7F58" w14:textId="77777777" w:rsidR="001E3066" w:rsidRPr="007E17BD" w:rsidRDefault="001E3066" w:rsidP="007E17BD">
      <w:r>
        <w:t xml:space="preserve">A partir deste conceito, é possível apontar uma das principais características de agentes: suas ações afetam o ambiente no qual ele está situado, ainda que ele não possua controle total sobre esse ambiente. Pode-se afirmar </w:t>
      </w:r>
      <w:ins w:id="169" w:author="Laurene" w:date="2017-08-02T15:10:00Z">
        <w:r w:rsidR="002A2C29">
          <w:t>q</w:t>
        </w:r>
      </w:ins>
      <w:commentRangeStart w:id="170"/>
      <w:del w:id="171" w:author="Laurene" w:date="2017-08-02T15:10:00Z">
        <w:r w:rsidDel="002A2C29">
          <w:delText>então</w:delText>
        </w:r>
        <w:commentRangeEnd w:id="170"/>
        <w:r w:rsidR="00560595" w:rsidDel="002A2C29">
          <w:rPr>
            <w:rStyle w:val="Refdecomentrio"/>
          </w:rPr>
          <w:commentReference w:id="170"/>
        </w:r>
        <w:r w:rsidDel="002A2C29">
          <w:delText xml:space="preserve"> q</w:delText>
        </w:r>
      </w:del>
      <w:r>
        <w:t xml:space="preserve">ue, </w:t>
      </w:r>
      <w:ins w:id="172" w:author="Laurene" w:date="2017-08-02T15:50:00Z">
        <w:r w:rsidR="00A91BC1">
          <w:t>por mais</w:t>
        </w:r>
      </w:ins>
      <w:del w:id="173" w:author="Laurene" w:date="2017-08-02T15:50:00Z">
        <w:r w:rsidDel="00A91BC1">
          <w:delText>ainda</w:delText>
        </w:r>
      </w:del>
      <w:r>
        <w:t xml:space="preserve"> que a mesma ação seja realizada mais de uma vez em circunstâncias aparentemente idênticas, </w:t>
      </w:r>
      <w:ins w:id="174" w:author="Laurene" w:date="2017-08-02T15:51:00Z">
        <w:r w:rsidR="00A91BC1">
          <w:t xml:space="preserve">esta </w:t>
        </w:r>
      </w:ins>
      <w:r>
        <w:t>pode</w:t>
      </w:r>
      <w:del w:id="175" w:author="Laurene" w:date="2017-08-02T15:51:00Z">
        <w:r w:rsidDel="00A91BC1">
          <w:delText>m</w:delText>
        </w:r>
      </w:del>
      <w:r>
        <w:t xml:space="preserve"> gerar efeitos demasiadamente diferentes, </w:t>
      </w:r>
      <w:ins w:id="176" w:author="Laurene" w:date="2017-08-02T15:52:00Z">
        <w:r w:rsidR="00A91BC1">
          <w:t>com a possibilidade de</w:t>
        </w:r>
      </w:ins>
      <w:del w:id="177" w:author="Laurene" w:date="2017-08-02T15:51:00Z">
        <w:r w:rsidDel="00A91BC1">
          <w:delText>podendo</w:delText>
        </w:r>
      </w:del>
      <w:del w:id="178" w:author="Laurene" w:date="2017-08-02T15:52:00Z">
        <w:r w:rsidDel="00A91BC1">
          <w:delText xml:space="preserve"> ainda ter</w:delText>
        </w:r>
      </w:del>
      <w:ins w:id="179" w:author="Laurene" w:date="2017-08-02T15:52:00Z">
        <w:r w:rsidR="00A91BC1">
          <w:t xml:space="preserve"> apresentar</w:t>
        </w:r>
      </w:ins>
      <w:r>
        <w:t xml:space="preserve"> um efeito indesejado. Dentr</w:t>
      </w:r>
      <w:r w:rsidR="000E7F8A">
        <w:t xml:space="preserve">e </w:t>
      </w:r>
      <w:r w:rsidR="00A16B23">
        <w:t xml:space="preserve">as </w:t>
      </w:r>
      <w:r w:rsidR="000E7F8A">
        <w:t xml:space="preserve">muitas subdivisões do conceito de agentes, </w:t>
      </w:r>
      <w:r>
        <w:t>Wooldridge</w:t>
      </w:r>
      <w:ins w:id="180" w:author="José Roberto Branco Ramos Filho" w:date="2017-07-05T10:51:00Z">
        <w:r w:rsidR="00560595">
          <w:t xml:space="preserve"> </w:t>
        </w:r>
      </w:ins>
      <w:r w:rsidR="008B3ABA">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sidR="00A16B23">
        <w:rPr>
          <w:noProof/>
        </w:rPr>
        <w:t>(</w:t>
      </w:r>
      <w:r w:rsidR="00A16B23" w:rsidRPr="00A16B23">
        <w:rPr>
          <w:noProof/>
        </w:rPr>
        <w:t>2002)</w:t>
      </w:r>
      <w:r w:rsidR="008B3ABA">
        <w:fldChar w:fldCharType="end"/>
      </w:r>
      <w:r>
        <w:t xml:space="preserve"> </w:t>
      </w:r>
      <w:r w:rsidR="00A16B23">
        <w:t>descreve as características que definem um agente inteligente</w:t>
      </w:r>
      <w:r w:rsidR="007E79C2">
        <w:t>, são elas: reatividade (capacidade de percepção e resposta oportuna às mudanças do ambiente</w:t>
      </w:r>
      <w:r w:rsidR="00717EA5">
        <w:t xml:space="preserve">), proatividade (habilidade de </w:t>
      </w:r>
      <w:r w:rsidR="007A1E64">
        <w:t>se comportar com base em metas para satisfazer seus objetivos de design) e capacidade social (capacidade de interação com outros agentes).</w:t>
      </w:r>
    </w:p>
    <w:p w14:paraId="32681189" w14:textId="77777777" w:rsidR="00377174" w:rsidRDefault="00C61644" w:rsidP="007E17BD">
      <w:r>
        <w:t>Um sistema m</w:t>
      </w:r>
      <w:r w:rsidR="00377174">
        <w:t>ultiagentes, por sua vez</w:t>
      </w:r>
      <w:r w:rsidR="007E17BD" w:rsidRPr="007E17BD">
        <w:t>,</w:t>
      </w:r>
      <w:r w:rsidR="00377174">
        <w:t xml:space="preserve"> pode ser definido como um conjunto de agentes que interagem uns com os outros através de processos de comunicação. Cada agente possui uma esfera de influência sobre o ambiente ao qual estão inseridos e, a partir disso, conseguem controlar partes diferenciadas desse ambiente. De acordo com a capacidade e disponibilidade para cooperação e negociação, os agentes podem criar, dentro do sistema, agrupamentos menores de relacionamentos</w:t>
      </w:r>
      <w:ins w:id="181" w:author="Laurene" w:date="2017-08-02T15:53:00Z">
        <w:r w:rsidR="00A91BC1">
          <w:t>.</w:t>
        </w:r>
      </w:ins>
      <w:del w:id="182" w:author="Laurene" w:date="2017-08-02T15:53:00Z">
        <w:r w:rsidR="00E75585" w:rsidDel="00A91BC1">
          <w:delText>,</w:delText>
        </w:r>
      </w:del>
      <w:r w:rsidR="00E75585">
        <w:t xml:space="preserve"> </w:t>
      </w:r>
      <w:ins w:id="183" w:author="Laurene" w:date="2017-08-02T15:53:00Z">
        <w:r w:rsidR="00A91BC1">
          <w:t>E</w:t>
        </w:r>
      </w:ins>
      <w:commentRangeStart w:id="184"/>
      <w:commentRangeStart w:id="185"/>
      <w:del w:id="186" w:author="Laurene" w:date="2017-08-02T15:53:00Z">
        <w:r w:rsidR="00E75585" w:rsidRPr="00A063B7" w:rsidDel="00A91BC1">
          <w:delText>e</w:delText>
        </w:r>
      </w:del>
      <w:r w:rsidR="00E75585" w:rsidRPr="00A063B7">
        <w:t>sses grupos</w:t>
      </w:r>
      <w:r w:rsidR="00E75585">
        <w:t>, u</w:t>
      </w:r>
      <w:ins w:id="187" w:author="Laurene" w:date="2017-08-02T15:53:00Z">
        <w:r w:rsidR="00A91BC1">
          <w:t>tilizando</w:t>
        </w:r>
      </w:ins>
      <w:del w:id="188" w:author="Laurene" w:date="2017-08-02T15:53:00Z">
        <w:r w:rsidR="00E75585" w:rsidDel="00A91BC1">
          <w:delText>nidos</w:delText>
        </w:r>
      </w:del>
      <w:r w:rsidR="00E75585">
        <w:t xml:space="preserve"> </w:t>
      </w:r>
      <w:del w:id="189" w:author="Laurene" w:date="2017-08-02T15:53:00Z">
        <w:r w:rsidR="00E75585" w:rsidDel="00A91BC1">
          <w:delText>a</w:delText>
        </w:r>
      </w:del>
      <w:r w:rsidR="00E75585">
        <w:t xml:space="preserve">o conceito da esfera de influência, podem </w:t>
      </w:r>
      <w:ins w:id="190" w:author="Laurene" w:date="2017-08-02T15:53:00Z">
        <w:r w:rsidR="00A91BC1">
          <w:t>interagir</w:t>
        </w:r>
      </w:ins>
      <w:del w:id="191" w:author="Laurene" w:date="2017-08-02T15:53:00Z">
        <w:r w:rsidR="00E75585" w:rsidDel="00A91BC1">
          <w:delText>coincidir,</w:delText>
        </w:r>
      </w:del>
      <w:r w:rsidR="00E75585">
        <w:t xml:space="preserve"> </w:t>
      </w:r>
      <w:del w:id="192" w:author="Laurene" w:date="2017-08-02T15:53:00Z">
        <w:r w:rsidR="00E75585" w:rsidDel="00A91BC1">
          <w:delText xml:space="preserve">em alguns casos </w:delText>
        </w:r>
      </w:del>
      <w:r w:rsidR="00E75585">
        <w:t>e dar origem a relações de dependência entres os agentes.</w:t>
      </w:r>
      <w:commentRangeEnd w:id="184"/>
      <w:r w:rsidR="00A063B7">
        <w:rPr>
          <w:rStyle w:val="Refdecomentrio"/>
        </w:rPr>
        <w:commentReference w:id="184"/>
      </w:r>
      <w:commentRangeEnd w:id="185"/>
      <w:r w:rsidR="00A063B7">
        <w:rPr>
          <w:rStyle w:val="Refdecomentrio"/>
        </w:rPr>
        <w:commentReference w:id="185"/>
      </w:r>
    </w:p>
    <w:p w14:paraId="5D7581F2" w14:textId="77777777" w:rsidR="00843739" w:rsidRDefault="007E17BD" w:rsidP="004A7BEC">
      <w:commentRangeStart w:id="193"/>
      <w:r>
        <w:t>Segundo</w:t>
      </w:r>
      <w:commentRangeEnd w:id="193"/>
      <w:r w:rsidR="00A91BC1">
        <w:rPr>
          <w:rStyle w:val="Refdecomentrio"/>
        </w:rPr>
        <w:commentReference w:id="193"/>
      </w:r>
      <w:r>
        <w:t xml:space="preserve"> Wooldridge </w:t>
      </w:r>
      <w:r w:rsidR="008B3ABA">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Pr>
          <w:noProof/>
        </w:rPr>
        <w:t>(</w:t>
      </w:r>
      <w:r w:rsidRPr="007E17BD">
        <w:rPr>
          <w:noProof/>
        </w:rPr>
        <w:t>2002)</w:t>
      </w:r>
      <w:r w:rsidR="008B3ABA">
        <w:fldChar w:fldCharType="end"/>
      </w:r>
      <w:r w:rsidRPr="007E17BD">
        <w:t>, a história da computação tem sido marcada por cinco tendências: ubiquidade, interconexão, inteligência, delegação (no sentido de que a computação tem se mostrado cada vez mais confiável aos usuários) e orientação humana. Tais tendências ocorrem de maneira contínua e, a cada dia, exigem o desenvolvimento de tecnologias melhores, afim de preencher lacunas deixadas por tecnologias anteriores. A orientação humana tem relação muito forte com a justificativa do surgimento dos sistemas multiagentes</w:t>
      </w:r>
      <w:r w:rsidR="00383C4C">
        <w:t xml:space="preserve"> a p</w:t>
      </w:r>
      <w:r w:rsidR="00E75585">
        <w:t>artir de 1980, pois trata</w:t>
      </w:r>
      <w:r w:rsidR="00383C4C">
        <w:t xml:space="preserve"> da</w:t>
      </w:r>
      <w:r w:rsidRPr="007E17BD">
        <w:t xml:space="preserve"> crescente busca por visões de programação inspiradas no modo humano de ver o mundo e entende-lo.</w:t>
      </w:r>
    </w:p>
    <w:p w14:paraId="0006FE34" w14:textId="77777777" w:rsidR="00E75585" w:rsidRDefault="00DD0B9C" w:rsidP="00E75585">
      <w:pPr>
        <w:pStyle w:val="Ttulo2"/>
      </w:pPr>
      <w:bookmarkStart w:id="194" w:name="_Toc489453058"/>
      <w:r>
        <w:t>Modelos de sistemas complexos utilizando multiagentes</w:t>
      </w:r>
      <w:bookmarkEnd w:id="194"/>
    </w:p>
    <w:p w14:paraId="2752C9D7" w14:textId="77777777" w:rsidR="004A7BEC" w:rsidRDefault="004A7BEC" w:rsidP="00DD0B9C">
      <w:r>
        <w:t xml:space="preserve">Wooldridge </w:t>
      </w:r>
      <w:r w:rsidR="008B3ABA">
        <w:fldChar w:fldCharType="begin" w:fldLock="1"/>
      </w:r>
      <w: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sidRPr="004A7BEC">
        <w:rPr>
          <w:noProof/>
        </w:rPr>
        <w:t>(2002)</w:t>
      </w:r>
      <w:r w:rsidR="008B3ABA">
        <w:fldChar w:fldCharType="end"/>
      </w:r>
      <w:r>
        <w:t xml:space="preserve"> divide as aplicações de multiagentes em dois grandes grupos: sistemas distribuídos – nos quais os agentes podem ser vistos como nós em um sistema distribuído e, nesse grupo, é dado ênfase ao coletivo de agentes</w:t>
      </w:r>
      <w:del w:id="195" w:author="José Roberto Branco Ramos Filho" w:date="2017-07-05T10:54:00Z">
        <w:r w:rsidDel="00A063B7">
          <w:delText xml:space="preserve">, </w:delText>
        </w:r>
      </w:del>
      <w:ins w:id="196" w:author="José Roberto Branco Ramos Filho" w:date="2017-07-05T10:54:00Z">
        <w:r w:rsidR="00A063B7">
          <w:t xml:space="preserve">; </w:t>
        </w:r>
      </w:ins>
      <w:r>
        <w:t xml:space="preserve">e </w:t>
      </w:r>
      <w:r w:rsidR="000331FF">
        <w:t xml:space="preserve">como assistentes pessoais de software – nestes, os agentes funcionam como assistentes proativos para determinadas aplicações, nesse grupo, é dado ênfase </w:t>
      </w:r>
      <w:ins w:id="197" w:author="Laurene" w:date="2017-08-02T15:55:00Z">
        <w:r w:rsidR="00A91BC1">
          <w:t>à</w:t>
        </w:r>
      </w:ins>
      <w:del w:id="198" w:author="Laurene" w:date="2017-08-02T15:55:00Z">
        <w:r w:rsidR="000331FF" w:rsidDel="00A91BC1">
          <w:delText>a</w:delText>
        </w:r>
      </w:del>
      <w:r w:rsidR="000331FF">
        <w:t xml:space="preserve"> individualidade dos agentes. Algumas das aplicações descritas por Wooldridge:</w:t>
      </w:r>
    </w:p>
    <w:p w14:paraId="2E15F262" w14:textId="77777777" w:rsidR="000331FF" w:rsidRPr="000331FF" w:rsidRDefault="000331FF" w:rsidP="000331FF">
      <w:pPr>
        <w:pStyle w:val="Ttulo3"/>
        <w:rPr>
          <w:rFonts w:ascii="Times New Roman" w:hAnsi="Times New Roman" w:cs="Times New Roman"/>
        </w:rPr>
      </w:pPr>
      <w:bookmarkStart w:id="199" w:name="_Toc489453059"/>
      <w:r w:rsidRPr="000331FF">
        <w:rPr>
          <w:rFonts w:ascii="Times New Roman" w:hAnsi="Times New Roman" w:cs="Times New Roman"/>
        </w:rPr>
        <w:lastRenderedPageBreak/>
        <w:t>Agentes para fluxo de trabalho e gerenciamento de processos de negócios</w:t>
      </w:r>
      <w:bookmarkEnd w:id="199"/>
    </w:p>
    <w:p w14:paraId="1B006056" w14:textId="77777777" w:rsidR="000331FF" w:rsidRDefault="000331FF" w:rsidP="000331FF">
      <w:r>
        <w:t xml:space="preserve">No campo de gerenciamento de negócios, </w:t>
      </w:r>
      <w:r w:rsidR="000B786E">
        <w:t>os sistemas de fluxo de trabalho</w:t>
      </w:r>
      <w:r w:rsidR="00B7593F">
        <w:t xml:space="preserve"> tê</w:t>
      </w:r>
      <w:r w:rsidR="00F959D5">
        <w:t xml:space="preserve">m como intuito acelerar as tarefas comerciais, garantindo o fluxo de documentos. Nesse contexto, o sistema ADEPT </w:t>
      </w:r>
      <w:r w:rsidR="008B3ABA">
        <w:fldChar w:fldCharType="begin" w:fldLock="1"/>
      </w:r>
      <w:r w:rsidR="00F959D5">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"(JENNINGS et al., 1996b apud WOOLDRIDGE, 2002)", "plainTextFormattedCitation" : "(WOOLDRIDGE, 2002)", "previouslyFormattedCitation" : "(WOOLDRIDGE, 2002)" }, "properties" : { "noteIndex" : 0 }, "schema" : "https://github.com/citation-style-language/schema/raw/master/csl-citation.json" }</w:instrText>
      </w:r>
      <w:r w:rsidR="008B3ABA">
        <w:fldChar w:fldCharType="separate"/>
      </w:r>
      <w:r w:rsidR="00F959D5" w:rsidRPr="00F959D5">
        <w:rPr>
          <w:noProof/>
        </w:rPr>
        <w:t>(</w:t>
      </w:r>
      <w:r w:rsidR="00F959D5">
        <w:rPr>
          <w:noProof/>
        </w:rPr>
        <w:t xml:space="preserve">JENNINGS et al., 1996b apud </w:t>
      </w:r>
      <w:r w:rsidR="00F959D5" w:rsidRPr="00F959D5">
        <w:rPr>
          <w:noProof/>
        </w:rPr>
        <w:t>WOOLDRIDGE, 2002)</w:t>
      </w:r>
      <w:r w:rsidR="008B3ABA">
        <w:fldChar w:fldCharType="end"/>
      </w:r>
      <w:r w:rsidR="00F959D5">
        <w:t xml:space="preserve"> modela agentes de negociação e de prestação de serviços como uma organização empresarial</w:t>
      </w:r>
      <w:del w:id="200" w:author="Laurene" w:date="2017-08-02T15:57:00Z">
        <w:r w:rsidR="00F959D5" w:rsidDel="00A91BC1">
          <w:delText>.</w:delText>
        </w:r>
        <w:r w:rsidR="00B652D3" w:rsidDel="00A91BC1">
          <w:delText xml:space="preserve"> O problema de sistemas centralizados no fluxo de trabalho está relacionado a incapacidade de resposta satisfatória dos mesmos frente a eventos imprevisíveis, tal problema tornou-se a maior motivação para o desenvolvimento do ADEPT</w:delText>
        </w:r>
      </w:del>
      <w:r w:rsidR="00B652D3">
        <w:t>.</w:t>
      </w:r>
      <w:r w:rsidR="00F959D5">
        <w:t xml:space="preserve"> </w:t>
      </w:r>
      <w:r w:rsidR="00B652D3">
        <w:t>Neste sistema, d</w:t>
      </w:r>
      <w:r w:rsidR="00F959D5">
        <w:t xml:space="preserve">epartamentos de uma empresa ou indivíduos em um departamento são representados como agentes que necessitam cooperar entre </w:t>
      </w:r>
      <w:commentRangeStart w:id="201"/>
      <w:r w:rsidR="00F959D5">
        <w:t>si a</w:t>
      </w:r>
      <w:ins w:id="202" w:author="José Roberto Branco Ramos Filho" w:date="2017-07-05T10:56:00Z">
        <w:r w:rsidR="00A063B7">
          <w:t xml:space="preserve"> </w:t>
        </w:r>
      </w:ins>
      <w:r w:rsidR="00F959D5">
        <w:t xml:space="preserve">fim </w:t>
      </w:r>
      <w:commentRangeEnd w:id="201"/>
      <w:r w:rsidR="00A063B7">
        <w:rPr>
          <w:rStyle w:val="Refdecomentrio"/>
        </w:rPr>
        <w:commentReference w:id="201"/>
      </w:r>
      <w:r w:rsidR="00F959D5">
        <w:t>de automatizar os processos da empresa.</w:t>
      </w:r>
      <w:del w:id="203" w:author="Laurene" w:date="2017-08-02T15:57:00Z">
        <w:r w:rsidR="00B652D3" w:rsidDel="00A91BC1">
          <w:delText xml:space="preserve"> Cada agente foi modelado com uma lista de serviços que forneceriam uns aos outros e sob quais condições.</w:delText>
        </w:r>
      </w:del>
    </w:p>
    <w:p w14:paraId="787C88B3" w14:textId="77777777" w:rsidR="00113C2C" w:rsidRDefault="00113C2C" w:rsidP="000331FF">
      <w:commentRangeStart w:id="204"/>
      <w:r>
        <w:t>Dois casos serviram como teste para a equipe de desenvolvimento do ADEPT, no primeiro, cada agente possuía um rico conjunto de regras pré-estabelecidas com a finalidade de regular as estratégias de negociação e todos os relacionamentos a partir destas, e no segundo caso, os agentes deveriam responder a imprevistos, sendo necessário a flexibilidade de comportamento individual e social.</w:t>
      </w:r>
      <w:commentRangeEnd w:id="204"/>
      <w:r w:rsidR="00A063B7">
        <w:rPr>
          <w:rStyle w:val="Refdecomentrio"/>
        </w:rPr>
        <w:commentReference w:id="204"/>
      </w:r>
    </w:p>
    <w:p w14:paraId="5C95237A" w14:textId="77777777" w:rsidR="00113C2C" w:rsidRDefault="00113C2C" w:rsidP="00113C2C">
      <w:pPr>
        <w:pStyle w:val="Ttulo3"/>
      </w:pPr>
      <w:bookmarkStart w:id="205" w:name="_Toc489453060"/>
      <w:r>
        <w:t>Agentes para Comércio Eletrônico</w:t>
      </w:r>
      <w:bookmarkEnd w:id="205"/>
    </w:p>
    <w:p w14:paraId="607EE140" w14:textId="77777777" w:rsidR="00C46BB7" w:rsidDel="00593A6B" w:rsidRDefault="00773306" w:rsidP="00113C2C">
      <w:pPr>
        <w:rPr>
          <w:del w:id="206" w:author="Laurene" w:date="2017-08-02T15:59:00Z"/>
        </w:rPr>
      </w:pPr>
      <w:del w:id="207" w:author="Laurene" w:date="2017-08-02T15:58:00Z">
        <w:r w:rsidDel="00A91BC1">
          <w:delText xml:space="preserve">Desde a década de </w:delText>
        </w:r>
        <w:commentRangeStart w:id="208"/>
        <w:r w:rsidDel="00A91BC1">
          <w:delText xml:space="preserve">1990, o </w:delText>
        </w:r>
        <w:commentRangeEnd w:id="208"/>
        <w:r w:rsidR="00A063B7" w:rsidDel="00A91BC1">
          <w:rPr>
            <w:rStyle w:val="Refdecomentrio"/>
          </w:rPr>
          <w:commentReference w:id="208"/>
        </w:r>
        <w:r w:rsidDel="00A91BC1">
          <w:delText xml:space="preserve">uso da Internet tem crescido desenfreadamente. Devido a isso, o interesse no </w:delText>
        </w:r>
        <w:r w:rsidRPr="00773306" w:rsidDel="00A91BC1">
          <w:delText>e-commerce</w:delText>
        </w:r>
        <w:r w:rsidDel="00A91BC1">
          <w:delText xml:space="preserve"> - comércio eletrônico</w:delText>
        </w:r>
        <w:r w:rsidR="002124DE" w:rsidDel="00A91BC1">
          <w:delText xml:space="preserve"> também tem se destacado, por mais que a internet não tenha sido criada com esse fim. </w:delText>
        </w:r>
      </w:del>
      <w:r w:rsidR="002124DE">
        <w:t xml:space="preserve">O uso de agentes </w:t>
      </w:r>
      <w:ins w:id="209" w:author="Laurene" w:date="2017-08-02T15:58:00Z">
        <w:r w:rsidR="00A91BC1">
          <w:t>na área do comércio eletrônico</w:t>
        </w:r>
      </w:ins>
      <w:del w:id="210" w:author="Laurene" w:date="2017-08-02T15:58:00Z">
        <w:r w:rsidR="002124DE" w:rsidDel="00A91BC1">
          <w:delText>nesses</w:delText>
        </w:r>
      </w:del>
      <w:r w:rsidR="002124DE">
        <w:t xml:space="preserve"> </w:t>
      </w:r>
      <w:del w:id="211" w:author="Laurene" w:date="2017-08-02T15:58:00Z">
        <w:r w:rsidR="002124DE" w:rsidDel="00A91BC1">
          <w:delText xml:space="preserve">casos </w:delText>
        </w:r>
      </w:del>
      <w:r w:rsidR="002124DE">
        <w:t>possibilit</w:t>
      </w:r>
      <w:ins w:id="212" w:author="Laurene" w:date="2017-08-02T15:58:00Z">
        <w:r w:rsidR="00A91BC1">
          <w:t>ou</w:t>
        </w:r>
      </w:ins>
      <w:del w:id="213" w:author="Laurene" w:date="2017-08-02T15:58:00Z">
        <w:r w:rsidR="002124DE" w:rsidDel="00A91BC1">
          <w:delText>a</w:delText>
        </w:r>
      </w:del>
      <w:r w:rsidR="002124DE">
        <w:t xml:space="preserve"> o surgimento de uma nova geração de e-commerce que, segundo Wooldridge </w:t>
      </w:r>
      <w:r w:rsidR="008B3ABA">
        <w:fldChar w:fldCharType="begin" w:fldLock="1"/>
      </w:r>
      <w:r w:rsidR="002124DE">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sidR="002124DE">
        <w:rPr>
          <w:noProof/>
        </w:rPr>
        <w:t>(</w:t>
      </w:r>
      <w:r w:rsidR="002124DE" w:rsidRPr="002124DE">
        <w:rPr>
          <w:noProof/>
        </w:rPr>
        <w:t>2002)</w:t>
      </w:r>
      <w:r w:rsidR="008B3ABA">
        <w:fldChar w:fldCharType="end"/>
      </w:r>
      <w:r w:rsidR="002124DE">
        <w:t>, automatiza muitos aspectos do procedimento de compras de consumidores</w:t>
      </w:r>
      <w:r w:rsidR="00C46BB7">
        <w:t xml:space="preserve">. </w:t>
      </w:r>
      <w:del w:id="214" w:author="Laurene" w:date="2017-08-02T15:59:00Z">
        <w:r w:rsidR="00C46BB7" w:rsidDel="00593A6B">
          <w:delText>Wooldridge cita um dos estudos sobre comportamento de compra de consumidor mais difundidos e, de acordo com este, o processo de compra envolve um consumidor em seis passos</w:delText>
        </w:r>
        <w:r w:rsidR="00735A26" w:rsidDel="00593A6B">
          <w:delText xml:space="preserve"> </w:delText>
        </w:r>
        <w:r w:rsidR="00735A26" w:rsidRPr="00735A26" w:rsidDel="00593A6B">
          <w:rPr>
            <w:szCs w:val="24"/>
          </w:rPr>
          <w:delText>(</w:delText>
        </w:r>
        <w:r w:rsidR="00735A26" w:rsidRPr="00735A26" w:rsidDel="00593A6B">
          <w:rPr>
            <w:color w:val="000000"/>
            <w:szCs w:val="24"/>
          </w:rPr>
          <w:delText xml:space="preserve">GUTTMAN </w:delText>
        </w:r>
        <w:r w:rsidR="00735A26" w:rsidRPr="00735A26" w:rsidDel="00593A6B">
          <w:rPr>
            <w:i/>
            <w:iCs/>
            <w:color w:val="000000"/>
            <w:szCs w:val="24"/>
          </w:rPr>
          <w:delText>et</w:delText>
        </w:r>
        <w:r w:rsidR="00735A26" w:rsidDel="00593A6B">
          <w:rPr>
            <w:i/>
            <w:iCs/>
            <w:color w:val="000000"/>
            <w:szCs w:val="24"/>
          </w:rPr>
          <w:delText xml:space="preserve"> </w:delText>
        </w:r>
        <w:r w:rsidR="00735A26" w:rsidRPr="00735A26" w:rsidDel="00593A6B">
          <w:rPr>
            <w:i/>
            <w:iCs/>
            <w:color w:val="000000"/>
            <w:szCs w:val="24"/>
          </w:rPr>
          <w:delText xml:space="preserve">al, </w:delText>
        </w:r>
        <w:r w:rsidR="00735A26" w:rsidRPr="00735A26" w:rsidDel="00593A6B">
          <w:rPr>
            <w:color w:val="000000"/>
            <w:szCs w:val="24"/>
          </w:rPr>
          <w:delText xml:space="preserve">1998 </w:delText>
        </w:r>
        <w:r w:rsidR="008B3ABA" w:rsidRPr="00735A26" w:rsidDel="00593A6B">
          <w:rPr>
            <w:color w:val="000000"/>
            <w:szCs w:val="24"/>
          </w:rPr>
          <w:fldChar w:fldCharType="begin" w:fldLock="1"/>
        </w:r>
        <w:r w:rsidR="00735A26" w:rsidDel="00593A6B">
          <w:rPr>
            <w:color w:val="000000"/>
            <w:szCs w:val="24"/>
          </w:rPr>
          <w:del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"WOOLDRIDGE, 2002)", "plainTextFormattedCitation" : "(WOOLDRIDGE, 2002)", "previouslyFormattedCitation" : "(WOOLDRIDGE, 2002)" }, "properties" : { "noteIndex" : 0 }, "schema" : "https://github.com/citation-style-language/schema/raw/master/csl-citation.json" }</w:delInstrText>
        </w:r>
        <w:r w:rsidR="008B3ABA" w:rsidRPr="00735A26" w:rsidDel="00593A6B">
          <w:rPr>
            <w:color w:val="000000"/>
            <w:szCs w:val="24"/>
          </w:rPr>
          <w:fldChar w:fldCharType="separate"/>
        </w:r>
        <w:r w:rsidR="00735A26" w:rsidRPr="00735A26" w:rsidDel="00593A6B">
          <w:rPr>
            <w:noProof/>
            <w:color w:val="000000"/>
            <w:szCs w:val="24"/>
          </w:rPr>
          <w:delText>WOOLDRIDGE, 2002)</w:delText>
        </w:r>
        <w:r w:rsidR="008B3ABA" w:rsidRPr="00735A26" w:rsidDel="00593A6B">
          <w:rPr>
            <w:color w:val="000000"/>
            <w:szCs w:val="24"/>
          </w:rPr>
          <w:fldChar w:fldCharType="end"/>
        </w:r>
        <w:r w:rsidR="00C46BB7" w:rsidRPr="00735A26" w:rsidDel="00593A6B">
          <w:rPr>
            <w:szCs w:val="24"/>
          </w:rPr>
          <w:delText xml:space="preserve">: </w:delText>
        </w:r>
        <w:r w:rsidR="00C46BB7" w:rsidDel="00593A6B">
          <w:delText>1) necessidade de identificação – consiste na consciência do consumidor acerca de alguma necessidade com a qual não está satisfeito; 2) intermediação de produtos – obtenção de informações relativas aos produtos disponíveis no mercado); 3) negociação de comerciantes – momento no qual o consumidor decide de quem irá comprar, após análise de ofertas de diversos comerciantes; 4) negociação – acordo de termos da transação entre o consumidor e o comerciante; 5) compra e entrega – realização efetiva da transação; e 6) serviço de produto e avaliação – fase na qual o consumidor avalia o serviço, o produto, o atendimento e etc.</w:delText>
        </w:r>
      </w:del>
    </w:p>
    <w:p w14:paraId="7E943D98" w14:textId="77777777" w:rsidR="0085584E" w:rsidRDefault="00C46BB7" w:rsidP="0085584E">
      <w:pPr>
        <w:rPr>
          <w:szCs w:val="24"/>
        </w:rPr>
      </w:pPr>
      <w:del w:id="215" w:author="Laurene" w:date="2017-08-02T15:59:00Z">
        <w:r w:rsidDel="00593A6B">
          <w:delText xml:space="preserve"> </w:delText>
        </w:r>
      </w:del>
      <w:r w:rsidR="00735A26">
        <w:t xml:space="preserve">Inúmeros agentes foram desenvolvidos para automatizar </w:t>
      </w:r>
      <w:ins w:id="216" w:author="Laurene" w:date="2017-08-02T15:59:00Z">
        <w:r w:rsidR="00593A6B">
          <w:t>as etapas do comportamento de compras de consumidores</w:t>
        </w:r>
      </w:ins>
      <w:del w:id="217" w:author="Laurene" w:date="2017-08-02T15:59:00Z">
        <w:r w:rsidR="00735A26" w:rsidDel="00593A6B">
          <w:delText>essas etapas</w:delText>
        </w:r>
      </w:del>
      <w:r w:rsidR="00735A26">
        <w:t xml:space="preserve"> e ajudar a melhorar a experiência do consumidor. Um exemplo simples desses agentes são os agentes de comparação de compras. Estes agentes, tais como o Jango system </w:t>
      </w:r>
      <w:r w:rsidR="008B3ABA" w:rsidRPr="00735A26">
        <w:rPr>
          <w:szCs w:val="24"/>
        </w:rPr>
        <w:fldChar w:fldCharType="begin" w:fldLock="1"/>
      </w:r>
      <w:r w:rsidR="00735A26">
        <w:rPr>
          <w:szCs w:val="24"/>
        </w:rP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"(Doorenbos et al, 1997 apud WOOLDRIDGE, 2002)", "plainTextFormattedCitation" : "(WOOLDRIDGE, 2002)", "previouslyFormattedCitation" : "(WOOLDRIDGE, 2002)" }, "properties" : { "noteIndex" : 0 }, "schema" : "https://github.com/citation-style-language/schema/raw/master/csl-citation.json" }</w:instrText>
      </w:r>
      <w:r w:rsidR="008B3ABA" w:rsidRPr="00735A26">
        <w:rPr>
          <w:szCs w:val="24"/>
        </w:rPr>
        <w:fldChar w:fldCharType="separate"/>
      </w:r>
      <w:r w:rsidR="00735A26" w:rsidRPr="00735A26">
        <w:rPr>
          <w:noProof/>
          <w:szCs w:val="24"/>
        </w:rPr>
        <w:t>(</w:t>
      </w:r>
      <w:r w:rsidR="00735A26" w:rsidRPr="00735A26">
        <w:rPr>
          <w:noProof/>
          <w:color w:val="000000"/>
          <w:szCs w:val="24"/>
        </w:rPr>
        <w:t xml:space="preserve">Doorenbos </w:t>
      </w:r>
      <w:r w:rsidR="00735A26" w:rsidRPr="00735A26">
        <w:rPr>
          <w:i/>
          <w:iCs/>
          <w:noProof/>
          <w:color w:val="000000"/>
          <w:szCs w:val="24"/>
        </w:rPr>
        <w:t>et</w:t>
      </w:r>
      <w:r w:rsidR="00735A26">
        <w:rPr>
          <w:i/>
          <w:iCs/>
          <w:noProof/>
          <w:color w:val="000000"/>
          <w:szCs w:val="24"/>
        </w:rPr>
        <w:t xml:space="preserve"> </w:t>
      </w:r>
      <w:r w:rsidR="00735A26" w:rsidRPr="00735A26">
        <w:rPr>
          <w:i/>
          <w:iCs/>
          <w:noProof/>
          <w:color w:val="000000"/>
          <w:szCs w:val="24"/>
        </w:rPr>
        <w:t xml:space="preserve">al, </w:t>
      </w:r>
      <w:r w:rsidR="00735A26" w:rsidRPr="00735A26">
        <w:rPr>
          <w:noProof/>
          <w:color w:val="000000"/>
          <w:szCs w:val="24"/>
        </w:rPr>
        <w:t xml:space="preserve">1997 apud </w:t>
      </w:r>
      <w:r w:rsidR="00735A26" w:rsidRPr="00735A26">
        <w:rPr>
          <w:noProof/>
          <w:szCs w:val="24"/>
        </w:rPr>
        <w:t>WOOLDRIDGE, 2002)</w:t>
      </w:r>
      <w:r w:rsidR="008B3ABA" w:rsidRPr="00735A26">
        <w:rPr>
          <w:szCs w:val="24"/>
        </w:rPr>
        <w:fldChar w:fldCharType="end"/>
      </w:r>
      <w:r w:rsidR="00735A26">
        <w:rPr>
          <w:szCs w:val="24"/>
        </w:rPr>
        <w:t>, foram projetados para comparar diversos comerciantes de um mesmo produto, afim de ajudar o consumidor na escolha, procurar especificações e avaliações do produto, dar recomendações ao consumidor e buscar por ofertas especiais e descontos.</w:t>
      </w:r>
      <w:r w:rsidR="0085584E">
        <w:rPr>
          <w:szCs w:val="24"/>
        </w:rPr>
        <w:t xml:space="preserve"> Os efeitos gerais de agentes de comparação de compras no mercado são interessantes pois, supondo que todos os clientes possam realizar pesquisas em todo o mercado, os comerciantes são forçados a diminuir suas margens de lucro, afim de continuarem vendendo seus produtos.</w:t>
      </w:r>
    </w:p>
    <w:p w14:paraId="180BFF42" w14:textId="77777777" w:rsidR="0085584E" w:rsidRDefault="0085584E" w:rsidP="0085584E">
      <w:pPr>
        <w:pStyle w:val="Ttulo2"/>
      </w:pPr>
      <w:bookmarkStart w:id="218" w:name="_Toc489453061"/>
      <w:r>
        <w:t>Plataformas multiagentes</w:t>
      </w:r>
      <w:bookmarkEnd w:id="218"/>
    </w:p>
    <w:p w14:paraId="1F4C5760" w14:textId="77777777" w:rsidR="0085584E" w:rsidRDefault="0085584E" w:rsidP="0085584E">
      <w:r>
        <w:t>Como visto, a tecnologia multiagentes tem crescido como escolha final para resolução de diversos tipos de problemas. Devido a isso, muitas ferramentas surgiram para auxiliar programadores e desenvolvedores no uso de agentes.</w:t>
      </w:r>
    </w:p>
    <w:p w14:paraId="4EC0D3E4" w14:textId="77777777" w:rsidR="0085584E" w:rsidRDefault="0085584E" w:rsidP="0085584E">
      <w:pPr>
        <w:pStyle w:val="Ttulo3"/>
      </w:pPr>
      <w:bookmarkStart w:id="219" w:name="_Toc489453062"/>
      <w:r>
        <w:t>JADE</w:t>
      </w:r>
      <w:bookmarkEnd w:id="219"/>
    </w:p>
    <w:p w14:paraId="568DBFBF" w14:textId="77777777" w:rsidR="0085584E" w:rsidRPr="002A2C29" w:rsidRDefault="0085584E" w:rsidP="0085584E">
      <w:pPr>
        <w:rPr>
          <w:lang w:val="en-US"/>
          <w:rPrChange w:id="220" w:author="Laurene" w:date="2017-08-02T15:07:00Z">
            <w:rPr/>
          </w:rPrChange>
        </w:rPr>
      </w:pPr>
      <w:r w:rsidRPr="002A2C29">
        <w:rPr>
          <w:lang w:val="en-US"/>
          <w:rPrChange w:id="221" w:author="Laurene" w:date="2017-08-02T15:07:00Z">
            <w:rPr/>
          </w:rPrChange>
        </w:rPr>
        <w:t xml:space="preserve">JADE </w:t>
      </w:r>
      <w:r w:rsidRPr="002A2C29">
        <w:rPr>
          <w:i/>
          <w:lang w:val="en-US"/>
          <w:rPrChange w:id="222" w:author="Laurene" w:date="2017-08-02T15:07:00Z">
            <w:rPr>
              <w:i/>
            </w:rPr>
          </w:rPrChange>
        </w:rPr>
        <w:t>(“Java Agent DEvelopment Framework”)</w:t>
      </w:r>
    </w:p>
    <w:p w14:paraId="1701EE23" w14:textId="77777777" w:rsidR="00D560D3" w:rsidRPr="002A2C29" w:rsidRDefault="00D560D3" w:rsidP="00CE52F9">
      <w:pPr>
        <w:rPr>
          <w:lang w:val="en-US"/>
          <w:rPrChange w:id="223" w:author="Laurene" w:date="2017-08-02T15:07:00Z">
            <w:rPr/>
          </w:rPrChange>
        </w:rPr>
      </w:pPr>
    </w:p>
    <w:p w14:paraId="40196FD5" w14:textId="77777777" w:rsidR="0064779D" w:rsidRDefault="00C375EE" w:rsidP="00CE52F9">
      <w:ins w:id="224" w:author="José Roberto Branco Ramos Filho" w:date="2017-07-05T11:01:00Z">
        <w:r>
          <w:t xml:space="preserve">Não esqueça de citar e justificar o uso do netlogo </w:t>
        </w:r>
      </w:ins>
      <w:ins w:id="225" w:author="José Roberto Branco Ramos Filho" w:date="2017-07-05T11:02:00Z">
        <w:r>
          <w:t>–</w:t>
        </w:r>
      </w:ins>
      <w:ins w:id="226" w:author="José Roberto Branco Ramos Filho" w:date="2017-07-05T11:01:00Z">
        <w:r>
          <w:t xml:space="preserve"> pseudocódi</w:t>
        </w:r>
      </w:ins>
      <w:ins w:id="227" w:author="José Roberto Branco Ramos Filho" w:date="2017-07-05T11:02:00Z">
        <w:r>
          <w:t>go, facilidade de aprendizado, ferramenta livre, vasta biblioteca de modelos de diversas áreas do conhecimento para usar como referência, amplo uso na academia. O livro do wilensky enche bem a bola do netlogo.</w:t>
        </w:r>
      </w:ins>
    </w:p>
    <w:p w14:paraId="2AE42448" w14:textId="77777777" w:rsidR="00FB069E" w:rsidRPr="00FB069E" w:rsidRDefault="00EB6D8B" w:rsidP="0064779D">
      <w:pPr>
        <w:pStyle w:val="Ttulo1"/>
      </w:pPr>
      <w:bookmarkStart w:id="228" w:name="_Toc489453063"/>
      <w:r>
        <w:lastRenderedPageBreak/>
        <w:t>J</w:t>
      </w:r>
      <w:r w:rsidR="00FB069E" w:rsidRPr="00FB069E">
        <w:t>USTIFICATIVA</w:t>
      </w:r>
      <w:bookmarkEnd w:id="228"/>
      <w:r w:rsidR="00FB069E" w:rsidRPr="00FB069E">
        <w:t xml:space="preserve"> </w:t>
      </w:r>
    </w:p>
    <w:p w14:paraId="0D50B933" w14:textId="77777777" w:rsidR="00FB069E" w:rsidRPr="00FB069E" w:rsidRDefault="00FB069E" w:rsidP="00D560D3">
      <w:r w:rsidRPr="00FB069E">
        <w:t xml:space="preserve">A justificativa é o momento de construir a fundamentação elementar do trabalho. Nela encontra-se a pergunta por que fazer o trabalho, no sentido de mostrar os elementos antecedentes do problema e a relevância do assunto. Nela deve ter o argumento sobre a importância prático teórica, com as possíveis contribuições esperadas. </w:t>
      </w:r>
    </w:p>
    <w:p w14:paraId="6CDD813D"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08B3E558" w14:textId="77777777" w:rsidR="00FB069E" w:rsidRPr="00FB069E" w:rsidRDefault="00FB069E" w:rsidP="0064779D">
      <w:pPr>
        <w:pStyle w:val="Ttulo1"/>
      </w:pPr>
      <w:bookmarkStart w:id="229" w:name="_Toc489453064"/>
      <w:r w:rsidRPr="00FB069E">
        <w:lastRenderedPageBreak/>
        <w:t>OBJETIVOS</w:t>
      </w:r>
      <w:bookmarkEnd w:id="229"/>
      <w:r w:rsidRPr="00FB069E">
        <w:t xml:space="preserve"> </w:t>
      </w:r>
    </w:p>
    <w:p w14:paraId="78720EE6" w14:textId="77777777" w:rsidR="00FB069E" w:rsidRDefault="00FB069E" w:rsidP="00D560D3">
      <w:r w:rsidRPr="00FB069E">
        <w:t xml:space="preserve">Nesse item deve constar a indicação do objetivo da pesquisa e quais os resultados que se </w:t>
      </w:r>
      <w:r w:rsidRPr="00FB069E">
        <w:rPr>
          <w:b/>
          <w:bCs/>
        </w:rPr>
        <w:t xml:space="preserve">pretende </w:t>
      </w:r>
      <w:r w:rsidRPr="00FB069E">
        <w:t xml:space="preserve">alcançar. Os objetivos são redigidos com verbos no infinitivo, p.ex.: caracterizar, identificar, compreender, analisar, verificar. </w:t>
      </w:r>
    </w:p>
    <w:p w14:paraId="4AB274A8" w14:textId="77777777" w:rsidR="00D560D3" w:rsidRPr="00FB069E" w:rsidRDefault="00D560D3" w:rsidP="00D560D3"/>
    <w:p w14:paraId="3B322879" w14:textId="77777777" w:rsidR="00FB069E" w:rsidRPr="00FB069E" w:rsidRDefault="00FB069E" w:rsidP="00D560D3">
      <w:pPr>
        <w:pStyle w:val="Ttulo2"/>
      </w:pPr>
      <w:bookmarkStart w:id="230" w:name="_Toc489453065"/>
      <w:r w:rsidRPr="00FB069E">
        <w:t>GERAL</w:t>
      </w:r>
      <w:bookmarkEnd w:id="230"/>
      <w:r w:rsidRPr="00FB069E">
        <w:t xml:space="preserve"> </w:t>
      </w:r>
    </w:p>
    <w:p w14:paraId="0E4782D3" w14:textId="77777777" w:rsidR="00FB069E" w:rsidRPr="00FB069E" w:rsidRDefault="00FB069E" w:rsidP="00D560D3">
      <w:r w:rsidRPr="00FB069E">
        <w:t>Procur</w:t>
      </w:r>
      <w:r w:rsidRPr="00D560D3">
        <w:t>a</w:t>
      </w:r>
      <w:r w:rsidRPr="00FB069E">
        <w:t xml:space="preserve"> estabelecer uma visão abrangente e global do tema, no sentido do que se pretende alcançar. </w:t>
      </w:r>
    </w:p>
    <w:p w14:paraId="68729C76" w14:textId="77777777" w:rsidR="00FB069E" w:rsidRPr="00FB069E" w:rsidRDefault="00FB069E" w:rsidP="00D560D3">
      <w:pPr>
        <w:pStyle w:val="Ttulo2"/>
      </w:pPr>
      <w:bookmarkStart w:id="231" w:name="_Toc489453066"/>
      <w:r w:rsidRPr="00FB069E">
        <w:t>ESPECÍFICOS</w:t>
      </w:r>
      <w:bookmarkEnd w:id="231"/>
      <w:r w:rsidRPr="00FB069E">
        <w:t xml:space="preserve"> </w:t>
      </w:r>
    </w:p>
    <w:p w14:paraId="0FE94378" w14:textId="77777777" w:rsidR="00FB069E" w:rsidRPr="00FB069E" w:rsidRDefault="00FB069E" w:rsidP="00D560D3">
      <w:r w:rsidRPr="00FB069E">
        <w:t xml:space="preserve">Esse sub-item tem função instrumental, pois tratam dos aspectos concretos que serão abordados na pesquisa e que ajudarão atingir o objetivo geral. Os objetivos específicos orientarão o pesquisador na tarefa de recolher e organizar os dados e as informações. </w:t>
      </w:r>
    </w:p>
    <w:p w14:paraId="02CE1BF4"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38130C73" w14:textId="77777777" w:rsidR="00FB069E" w:rsidRPr="00FB069E" w:rsidRDefault="00D560D3" w:rsidP="0064779D">
      <w:pPr>
        <w:pStyle w:val="Ttulo1"/>
      </w:pPr>
      <w:bookmarkStart w:id="232" w:name="_Toc489453067"/>
      <w:r>
        <w:lastRenderedPageBreak/>
        <w:t>METODOLOGIA DA PESQUISA</w:t>
      </w:r>
      <w:bookmarkEnd w:id="232"/>
    </w:p>
    <w:p w14:paraId="4DD16315" w14:textId="77777777" w:rsidR="00FB069E" w:rsidRPr="00FB069E" w:rsidRDefault="00FB069E" w:rsidP="00D560D3">
      <w:r w:rsidRPr="00FB069E">
        <w:t xml:space="preserve">Metodologia mostra o caminho a ser percorrido em uma investigação, ou seja, como se responderá aos problemas estabelecidos. Deve estar de acordo com os objetivos específicos, abrangendo a definição de como será feito o trabalho. </w:t>
      </w:r>
    </w:p>
    <w:p w14:paraId="74D2FC29" w14:textId="77777777" w:rsidR="00FB069E" w:rsidRPr="00FB069E" w:rsidRDefault="00FB069E" w:rsidP="00D560D3">
      <w:r w:rsidRPr="00FB069E">
        <w:t xml:space="preserve">A metodologia deve apresentar: o tipo de pesquisa; universo e amostra (se a pesquisa tiver dado empírico); instrumentos de coletas de dados; método de análise. </w:t>
      </w:r>
    </w:p>
    <w:p w14:paraId="5D20A16F"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47DE18EF"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2E6F5B19" w14:textId="77777777" w:rsidR="00FB069E" w:rsidRPr="00FB069E" w:rsidRDefault="00FB069E" w:rsidP="0064779D">
      <w:pPr>
        <w:pStyle w:val="Ttulo1"/>
        <w:rPr>
          <w:rFonts w:eastAsiaTheme="minorHAnsi"/>
          <w:lang w:eastAsia="en-US"/>
        </w:rPr>
      </w:pPr>
      <w:bookmarkStart w:id="233" w:name="_Toc489453068"/>
      <w:r w:rsidRPr="00FB069E">
        <w:rPr>
          <w:rFonts w:eastAsiaTheme="minorHAnsi"/>
          <w:lang w:eastAsia="en-US"/>
        </w:rPr>
        <w:lastRenderedPageBreak/>
        <w:t>REFERÊNCIAS</w:t>
      </w:r>
      <w:bookmarkEnd w:id="233"/>
      <w:r w:rsidRPr="00FB069E">
        <w:rPr>
          <w:rFonts w:eastAsiaTheme="minorHAnsi"/>
          <w:lang w:eastAsia="en-US"/>
        </w:rPr>
        <w:t xml:space="preserve"> </w:t>
      </w:r>
    </w:p>
    <w:p w14:paraId="0106927F" w14:textId="77777777" w:rsidR="00735A26" w:rsidRPr="002A2C29" w:rsidRDefault="008B3ABA" w:rsidP="00735A26">
      <w:pPr>
        <w:widowControl w:val="0"/>
        <w:autoSpaceDE w:val="0"/>
        <w:autoSpaceDN w:val="0"/>
        <w:adjustRightInd w:val="0"/>
        <w:spacing w:line="240" w:lineRule="auto"/>
        <w:rPr>
          <w:rFonts w:cs="Times New Roman"/>
          <w:noProof/>
          <w:szCs w:val="24"/>
          <w:lang w:val="en-US"/>
          <w:rPrChange w:id="234" w:author="Laurene" w:date="2017-08-02T15:08:00Z">
            <w:rPr>
              <w:rFonts w:cs="Times New Roman"/>
              <w:noProof/>
              <w:szCs w:val="24"/>
            </w:rPr>
          </w:rPrChange>
        </w:rPr>
      </w:pPr>
      <w:r>
        <w:rPr>
          <w:rFonts w:eastAsiaTheme="minorHAnsi"/>
          <w:lang w:eastAsia="en-US"/>
        </w:rPr>
        <w:fldChar w:fldCharType="begin" w:fldLock="1"/>
      </w:r>
      <w:r w:rsidR="00CE52F9" w:rsidRPr="002A2C29">
        <w:rPr>
          <w:rFonts w:eastAsiaTheme="minorHAnsi"/>
          <w:lang w:val="en-US" w:eastAsia="en-US"/>
          <w:rPrChange w:id="235" w:author="Laurene" w:date="2017-08-02T15:08:00Z">
            <w:rPr>
              <w:rFonts w:eastAsiaTheme="minorHAnsi"/>
              <w:lang w:eastAsia="en-US"/>
            </w:rPr>
          </w:rPrChange>
        </w:rPr>
        <w:instrText xml:space="preserve">ADDIN Mendeley Bibliography CSL_BIBLIOGRAPHY </w:instrText>
      </w:r>
      <w:r>
        <w:rPr>
          <w:rFonts w:eastAsiaTheme="minorHAnsi"/>
          <w:lang w:eastAsia="en-US"/>
        </w:rPr>
        <w:fldChar w:fldCharType="separate"/>
      </w:r>
      <w:r w:rsidR="00735A26" w:rsidRPr="002A2C29">
        <w:rPr>
          <w:rFonts w:cs="Times New Roman"/>
          <w:noProof/>
          <w:szCs w:val="24"/>
          <w:lang w:val="en-US"/>
          <w:rPrChange w:id="236" w:author="Laurene" w:date="2017-08-02T15:08:00Z">
            <w:rPr>
              <w:rFonts w:cs="Times New Roman"/>
              <w:noProof/>
              <w:szCs w:val="24"/>
            </w:rPr>
          </w:rPrChange>
        </w:rPr>
        <w:t xml:space="preserve">CHAN, S. Complex Adaptive Systems. </w:t>
      </w:r>
      <w:r w:rsidR="00735A26" w:rsidRPr="002A2C29">
        <w:rPr>
          <w:rFonts w:cs="Times New Roman"/>
          <w:b/>
          <w:bCs/>
          <w:noProof/>
          <w:szCs w:val="24"/>
          <w:lang w:val="en-US"/>
          <w:rPrChange w:id="237" w:author="Laurene" w:date="2017-08-02T15:08:00Z">
            <w:rPr>
              <w:rFonts w:cs="Times New Roman"/>
              <w:b/>
              <w:bCs/>
              <w:noProof/>
              <w:szCs w:val="24"/>
            </w:rPr>
          </w:rPrChange>
        </w:rPr>
        <w:t>ESD.83 Research Seminar in Engineering Systems</w:t>
      </w:r>
      <w:r w:rsidR="00735A26" w:rsidRPr="002A2C29">
        <w:rPr>
          <w:rFonts w:cs="Times New Roman"/>
          <w:noProof/>
          <w:szCs w:val="24"/>
          <w:lang w:val="en-US"/>
          <w:rPrChange w:id="238" w:author="Laurene" w:date="2017-08-02T15:08:00Z">
            <w:rPr>
              <w:rFonts w:cs="Times New Roman"/>
              <w:noProof/>
              <w:szCs w:val="24"/>
            </w:rPr>
          </w:rPrChange>
        </w:rPr>
        <w:t xml:space="preserve">, v. 31, p. 1–9, 2001. </w:t>
      </w:r>
    </w:p>
    <w:p w14:paraId="742EBF64" w14:textId="77777777" w:rsidR="00735A26" w:rsidRPr="002A2C29" w:rsidRDefault="00735A26" w:rsidP="00735A26">
      <w:pPr>
        <w:widowControl w:val="0"/>
        <w:autoSpaceDE w:val="0"/>
        <w:autoSpaceDN w:val="0"/>
        <w:adjustRightInd w:val="0"/>
        <w:spacing w:line="240" w:lineRule="auto"/>
        <w:rPr>
          <w:rFonts w:cs="Times New Roman"/>
          <w:noProof/>
          <w:lang w:val="en-US"/>
          <w:rPrChange w:id="239" w:author="Laurene" w:date="2017-08-02T15:08:00Z">
            <w:rPr>
              <w:rFonts w:cs="Times New Roman"/>
              <w:noProof/>
            </w:rPr>
          </w:rPrChange>
        </w:rPr>
      </w:pPr>
      <w:r w:rsidRPr="002A2C29">
        <w:rPr>
          <w:rFonts w:cs="Times New Roman"/>
          <w:noProof/>
          <w:szCs w:val="24"/>
          <w:lang w:val="en-US"/>
          <w:rPrChange w:id="240" w:author="Laurene" w:date="2017-08-02T15:08:00Z">
            <w:rPr>
              <w:rFonts w:cs="Times New Roman"/>
              <w:noProof/>
              <w:szCs w:val="24"/>
            </w:rPr>
          </w:rPrChange>
        </w:rPr>
        <w:t xml:space="preserve">WOOLDRIDGE, M. </w:t>
      </w:r>
      <w:r w:rsidRPr="002A2C29">
        <w:rPr>
          <w:rFonts w:cs="Times New Roman"/>
          <w:b/>
          <w:bCs/>
          <w:noProof/>
          <w:szCs w:val="24"/>
          <w:lang w:val="en-US"/>
          <w:rPrChange w:id="241" w:author="Laurene" w:date="2017-08-02T15:08:00Z">
            <w:rPr>
              <w:rFonts w:cs="Times New Roman"/>
              <w:b/>
              <w:bCs/>
              <w:noProof/>
              <w:szCs w:val="24"/>
            </w:rPr>
          </w:rPrChange>
        </w:rPr>
        <w:t>An introduction to multi-agent statistics</w:t>
      </w:r>
      <w:r w:rsidRPr="002A2C29">
        <w:rPr>
          <w:rFonts w:cs="Times New Roman"/>
          <w:noProof/>
          <w:szCs w:val="24"/>
          <w:lang w:val="en-US"/>
          <w:rPrChange w:id="242" w:author="Laurene" w:date="2017-08-02T15:08:00Z">
            <w:rPr>
              <w:rFonts w:cs="Times New Roman"/>
              <w:noProof/>
              <w:szCs w:val="24"/>
            </w:rPr>
          </w:rPrChange>
        </w:rPr>
        <w:t>. 2. ed. [s.l.] Wiley, 2002. v. 1208</w:t>
      </w:r>
    </w:p>
    <w:p w14:paraId="40715471" w14:textId="77777777" w:rsidR="00FB069E" w:rsidRPr="00FB069E" w:rsidRDefault="008B3ABA" w:rsidP="00D06301">
      <w:pPr>
        <w:widowControl w:val="0"/>
        <w:autoSpaceDE w:val="0"/>
        <w:autoSpaceDN w:val="0"/>
        <w:adjustRightInd w:val="0"/>
        <w:spacing w:line="240" w:lineRule="auto"/>
        <w:rPr>
          <w:rFonts w:eastAsiaTheme="minorHAnsi"/>
          <w:lang w:eastAsia="en-US"/>
        </w:rPr>
      </w:pPr>
      <w:r>
        <w:rPr>
          <w:rFonts w:eastAsiaTheme="minorHAnsi"/>
          <w:lang w:eastAsia="en-US"/>
        </w:rPr>
        <w:fldChar w:fldCharType="end"/>
      </w:r>
    </w:p>
    <w:sectPr w:rsidR="00FB069E" w:rsidRPr="00FB069E" w:rsidSect="00EB6D8B">
      <w:headerReference w:type="default" r:id="rId11"/>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2" w:author="José Roberto Branco Ramos Filho" w:date="2017-07-05T11:02:00Z" w:initials="JRBRF">
    <w:p w14:paraId="27E6E96A" w14:textId="77777777" w:rsidR="00A063B7" w:rsidRDefault="00A063B7">
      <w:pPr>
        <w:pStyle w:val="Textodecomentrio"/>
      </w:pPr>
      <w:r>
        <w:rPr>
          <w:rStyle w:val="Refdecomentrio"/>
        </w:rPr>
        <w:annotationRef/>
      </w:r>
      <w:r>
        <w:t>Isto pode ajudar</w:t>
      </w:r>
    </w:p>
    <w:p w14:paraId="609550F0" w14:textId="77777777" w:rsidR="00A063B7" w:rsidRDefault="00640AD4">
      <w:pPr>
        <w:pStyle w:val="Textodecomentrio"/>
      </w:pPr>
      <w:hyperlink r:id="rId1" w:history="1">
        <w:r w:rsidR="00A063B7" w:rsidRPr="003B6864">
          <w:rPr>
            <w:rStyle w:val="Hyperlink"/>
          </w:rPr>
          <w:t>http://viacarreira.com/como-fazer-introducao-do-tcc-153951/</w:t>
        </w:r>
      </w:hyperlink>
    </w:p>
    <w:p w14:paraId="5B4EE153" w14:textId="77777777" w:rsidR="00A063B7" w:rsidRDefault="00A063B7">
      <w:pPr>
        <w:pStyle w:val="Textodecomentrio"/>
      </w:pPr>
    </w:p>
  </w:comment>
  <w:comment w:id="139" w:author="José Roberto Branco Ramos Filho" w:date="2017-07-05T11:02:00Z" w:initials="JRBRF">
    <w:p w14:paraId="7C271AB2" w14:textId="77777777" w:rsidR="00A063B7" w:rsidRDefault="00A063B7" w:rsidP="00560595">
      <w:pPr>
        <w:pStyle w:val="Textodecomentrio"/>
      </w:pPr>
      <w:r>
        <w:rPr>
          <w:rStyle w:val="Refdecomentrio"/>
        </w:rPr>
        <w:annotationRef/>
      </w:r>
      <w:r>
        <w:t>cuidado com as concordâncias verbais e nominais. Ou é plural ou é singular.</w:t>
      </w:r>
    </w:p>
    <w:p w14:paraId="03380DF0" w14:textId="77777777" w:rsidR="00A063B7" w:rsidRDefault="00A063B7" w:rsidP="00560595">
      <w:pPr>
        <w:pStyle w:val="Textodecomentrio"/>
      </w:pPr>
      <w:r>
        <w:t xml:space="preserve">O Word foi enganado pela vírgula e pelo traço mas estás tratando da mesma coisa. </w:t>
      </w:r>
    </w:p>
    <w:p w14:paraId="187B59A0" w14:textId="77777777" w:rsidR="00A063B7" w:rsidRDefault="00A063B7">
      <w:pPr>
        <w:pStyle w:val="Textodecomentrio"/>
      </w:pPr>
    </w:p>
  </w:comment>
  <w:comment w:id="156" w:author="José Roberto Branco Ramos Filho" w:date="2017-07-05T11:02:00Z" w:initials="JRBRF">
    <w:p w14:paraId="4F2A13C3" w14:textId="77777777" w:rsidR="00A063B7" w:rsidRDefault="00A063B7">
      <w:pPr>
        <w:pStyle w:val="Textodecomentrio"/>
      </w:pPr>
      <w:r>
        <w:rPr>
          <w:rStyle w:val="Refdecomentrio"/>
        </w:rPr>
        <w:annotationRef/>
      </w:r>
      <w:r>
        <w:t xml:space="preserve">Cuidado com erros </w:t>
      </w:r>
    </w:p>
  </w:comment>
  <w:comment w:id="162" w:author="José Roberto Branco Ramos Filho" w:date="2017-07-05T11:02:00Z" w:initials="JRBRF">
    <w:p w14:paraId="1C44F902" w14:textId="77777777" w:rsidR="00A063B7" w:rsidRDefault="00A063B7">
      <w:pPr>
        <w:pStyle w:val="Textodecomentrio"/>
      </w:pPr>
      <w:r>
        <w:rPr>
          <w:rStyle w:val="Refdecomentrio"/>
        </w:rPr>
        <w:annotationRef/>
      </w:r>
      <w:r>
        <w:t>Tens que manter consistência no formato</w:t>
      </w:r>
    </w:p>
  </w:comment>
  <w:comment w:id="170" w:author="José Roberto Branco Ramos Filho" w:date="2017-07-05T11:02:00Z" w:initials="JRBRF">
    <w:p w14:paraId="1D117B0D" w14:textId="77777777" w:rsidR="00A063B7" w:rsidRDefault="00A063B7">
      <w:pPr>
        <w:pStyle w:val="Textodecomentrio"/>
      </w:pPr>
      <w:r>
        <w:rPr>
          <w:rStyle w:val="Refdecomentrio"/>
        </w:rPr>
        <w:annotationRef/>
      </w:r>
      <w:r>
        <w:t>Depende do tipo de ambiente</w:t>
      </w:r>
    </w:p>
    <w:p w14:paraId="42AA537A" w14:textId="77777777" w:rsidR="00A063B7" w:rsidRDefault="00A063B7">
      <w:pPr>
        <w:pStyle w:val="Textodecomentrio"/>
      </w:pPr>
    </w:p>
    <w:p w14:paraId="1B513A2D" w14:textId="77777777" w:rsidR="00A063B7" w:rsidRDefault="00A063B7">
      <w:pPr>
        <w:pStyle w:val="Textodecomentrio"/>
      </w:pPr>
      <w:r>
        <w:t>Então leva a uma conclusão</w:t>
      </w:r>
    </w:p>
    <w:p w14:paraId="1631956F" w14:textId="77777777" w:rsidR="00A063B7" w:rsidRDefault="00A063B7">
      <w:pPr>
        <w:pStyle w:val="Textodecomentrio"/>
      </w:pPr>
    </w:p>
    <w:p w14:paraId="073E88F0" w14:textId="77777777" w:rsidR="00A063B7" w:rsidRDefault="00A063B7">
      <w:pPr>
        <w:pStyle w:val="Textodecomentrio"/>
      </w:pPr>
      <w:r>
        <w:t>“Ainda” é uma palavra que pode adicionar uma ideia</w:t>
      </w:r>
    </w:p>
  </w:comment>
  <w:comment w:id="184" w:author="José Roberto Branco Ramos Filho" w:date="2017-07-05T11:02:00Z" w:initials="JRBRF">
    <w:p w14:paraId="051808DA" w14:textId="77777777" w:rsidR="00A063B7" w:rsidRDefault="00A063B7">
      <w:pPr>
        <w:pStyle w:val="Textodecomentrio"/>
      </w:pPr>
      <w:r>
        <w:rPr>
          <w:rStyle w:val="Refdecomentrio"/>
        </w:rPr>
        <w:annotationRef/>
      </w:r>
    </w:p>
  </w:comment>
  <w:comment w:id="185" w:author="José Roberto Branco Ramos Filho" w:date="2017-07-05T11:02:00Z" w:initials="JRBRF">
    <w:p w14:paraId="06184660" w14:textId="77777777" w:rsidR="00A063B7" w:rsidRDefault="00A063B7">
      <w:pPr>
        <w:pStyle w:val="Textodecomentrio"/>
      </w:pPr>
      <w:r>
        <w:rPr>
          <w:rStyle w:val="Refdecomentrio"/>
        </w:rPr>
        <w:annotationRef/>
      </w:r>
      <w:r>
        <w:t>Não entendi bem o que queres dizer. Pode ser a pontuação do parágrafo.</w:t>
      </w:r>
    </w:p>
  </w:comment>
  <w:comment w:id="193" w:author="Laurene" w:date="2017-08-02T15:54:00Z" w:initials="L">
    <w:p w14:paraId="6C5086AC" w14:textId="77777777" w:rsidR="00A91BC1" w:rsidRDefault="00A91BC1">
      <w:pPr>
        <w:pStyle w:val="Textodecomentrio"/>
      </w:pPr>
      <w:r>
        <w:rPr>
          <w:rStyle w:val="Refdecomentrio"/>
        </w:rPr>
        <w:annotationRef/>
      </w:r>
      <w:r>
        <w:t>Acho que esse parágrafo não está de acordo com o resto do texto, pensei em tirá-lo daqui, o que o sr acha?</w:t>
      </w:r>
    </w:p>
  </w:comment>
  <w:comment w:id="201" w:author="José Roberto Branco Ramos Filho" w:date="2017-07-05T11:02:00Z" w:initials="JRBRF">
    <w:p w14:paraId="684B5E5B" w14:textId="77777777" w:rsidR="00A063B7" w:rsidRDefault="00A063B7">
      <w:pPr>
        <w:pStyle w:val="Textodecomentrio"/>
      </w:pPr>
      <w:r>
        <w:rPr>
          <w:rStyle w:val="Refdecomentrio"/>
        </w:rPr>
        <w:annotationRef/>
      </w:r>
      <w:r>
        <w:t>Cuidado com a diferença entre a fim de e afim</w:t>
      </w:r>
    </w:p>
  </w:comment>
  <w:comment w:id="204" w:author="José Roberto Branco Ramos Filho" w:date="2017-07-05T11:02:00Z" w:initials="JRBRF">
    <w:p w14:paraId="2E6FBC3A" w14:textId="77777777" w:rsidR="00A063B7" w:rsidRDefault="00A063B7">
      <w:pPr>
        <w:pStyle w:val="Textodecomentrio"/>
      </w:pPr>
      <w:r>
        <w:rPr>
          <w:rStyle w:val="Refdecomentrio"/>
        </w:rPr>
        <w:annotationRef/>
      </w:r>
      <w:r>
        <w:t>Acho que falas muito do ADEPT, e não é bem o que precisas pro trabalho. Mencionar o tipo de uso e citar um exemplo já é o suficiente.</w:t>
      </w:r>
    </w:p>
  </w:comment>
  <w:comment w:id="208" w:author="José Roberto Branco Ramos Filho" w:date="2017-07-05T11:02:00Z" w:initials="JRBRF">
    <w:p w14:paraId="0F94B785" w14:textId="77777777" w:rsidR="00A063B7" w:rsidRDefault="00A063B7">
      <w:pPr>
        <w:pStyle w:val="Textodecomentrio"/>
      </w:pPr>
      <w:r>
        <w:rPr>
          <w:rStyle w:val="Refdecomentrio"/>
        </w:rPr>
        <w:annotationRef/>
      </w:r>
      <w:r>
        <w:t>Cuidado com as vírgulas... melhor leres algo a respeito, pois tenho notado um certo excesso, às vezes separando sujeito (ou porções destes) do verbo, e isto muda completamente o sentido das frases.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4EE153" w15:done="0"/>
  <w15:commentEx w15:paraId="187B59A0" w15:done="0"/>
  <w15:commentEx w15:paraId="4F2A13C3" w15:done="0"/>
  <w15:commentEx w15:paraId="1C44F902" w15:done="0"/>
  <w15:commentEx w15:paraId="073E88F0" w15:done="0"/>
  <w15:commentEx w15:paraId="051808DA" w15:done="0"/>
  <w15:commentEx w15:paraId="06184660" w15:done="0"/>
  <w15:commentEx w15:paraId="6C5086AC" w15:done="0"/>
  <w15:commentEx w15:paraId="684B5E5B" w15:done="0"/>
  <w15:commentEx w15:paraId="2E6FBC3A" w15:done="0"/>
  <w15:commentEx w15:paraId="0F94B7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3426F" w14:textId="77777777" w:rsidR="00640AD4" w:rsidRDefault="00640AD4" w:rsidP="00EB6D8B">
      <w:pPr>
        <w:spacing w:after="0" w:line="240" w:lineRule="auto"/>
      </w:pPr>
      <w:r>
        <w:separator/>
      </w:r>
    </w:p>
  </w:endnote>
  <w:endnote w:type="continuationSeparator" w:id="0">
    <w:p w14:paraId="4BE180D3" w14:textId="77777777" w:rsidR="00640AD4" w:rsidRDefault="00640AD4" w:rsidP="00EB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1FF34" w14:textId="77777777" w:rsidR="00640AD4" w:rsidRDefault="00640AD4" w:rsidP="00EB6D8B">
      <w:pPr>
        <w:spacing w:after="0" w:line="240" w:lineRule="auto"/>
      </w:pPr>
      <w:r>
        <w:separator/>
      </w:r>
    </w:p>
  </w:footnote>
  <w:footnote w:type="continuationSeparator" w:id="0">
    <w:p w14:paraId="6240791B" w14:textId="77777777" w:rsidR="00640AD4" w:rsidRDefault="00640AD4" w:rsidP="00EB6D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416675"/>
      <w:docPartObj>
        <w:docPartGallery w:val="Page Numbers (Top of Page)"/>
        <w:docPartUnique/>
      </w:docPartObj>
    </w:sdtPr>
    <w:sdtEndPr/>
    <w:sdtContent>
      <w:p w14:paraId="0B0CD60A" w14:textId="77777777" w:rsidR="00A063B7" w:rsidRDefault="00640AD4">
        <w:pPr>
          <w:pStyle w:val="Cabealho"/>
          <w:jc w:val="right"/>
        </w:pPr>
        <w:r>
          <w:fldChar w:fldCharType="begin"/>
        </w:r>
        <w:r>
          <w:instrText>PAGE   \* MERGEFORMAT</w:instrText>
        </w:r>
        <w:r>
          <w:fldChar w:fldCharType="separate"/>
        </w:r>
        <w:r w:rsidR="006158AA">
          <w:rPr>
            <w:noProof/>
          </w:rPr>
          <w:t>3</w:t>
        </w:r>
        <w:r>
          <w:rPr>
            <w:noProof/>
          </w:rPr>
          <w:fldChar w:fldCharType="end"/>
        </w:r>
      </w:p>
    </w:sdtContent>
  </w:sdt>
  <w:p w14:paraId="067BE1FA" w14:textId="77777777" w:rsidR="00A063B7" w:rsidRDefault="00A063B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557DE"/>
    <w:multiLevelType w:val="hybridMultilevel"/>
    <w:tmpl w:val="B5947A64"/>
    <w:lvl w:ilvl="0" w:tplc="4162E1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8F12B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e">
    <w15:presenceInfo w15:providerId="None" w15:userId="Laure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9E"/>
    <w:rsid w:val="000028C7"/>
    <w:rsid w:val="000331FF"/>
    <w:rsid w:val="0004793C"/>
    <w:rsid w:val="000A1143"/>
    <w:rsid w:val="000B786E"/>
    <w:rsid w:val="000E7F8A"/>
    <w:rsid w:val="000F3F8B"/>
    <w:rsid w:val="00113C2C"/>
    <w:rsid w:val="00131EA9"/>
    <w:rsid w:val="0015686D"/>
    <w:rsid w:val="001C5DA6"/>
    <w:rsid w:val="001E3066"/>
    <w:rsid w:val="002124DE"/>
    <w:rsid w:val="002A2C29"/>
    <w:rsid w:val="00377174"/>
    <w:rsid w:val="00383C4C"/>
    <w:rsid w:val="004A7BEC"/>
    <w:rsid w:val="00531052"/>
    <w:rsid w:val="00560595"/>
    <w:rsid w:val="00593A6B"/>
    <w:rsid w:val="00594C2A"/>
    <w:rsid w:val="006158AA"/>
    <w:rsid w:val="00640AD4"/>
    <w:rsid w:val="0064779D"/>
    <w:rsid w:val="00717EA5"/>
    <w:rsid w:val="00735A26"/>
    <w:rsid w:val="00773306"/>
    <w:rsid w:val="007A1E64"/>
    <w:rsid w:val="007E17BD"/>
    <w:rsid w:val="007E79C2"/>
    <w:rsid w:val="00834E23"/>
    <w:rsid w:val="00843739"/>
    <w:rsid w:val="0085584E"/>
    <w:rsid w:val="008B3ABA"/>
    <w:rsid w:val="009128F7"/>
    <w:rsid w:val="009369A5"/>
    <w:rsid w:val="009A1729"/>
    <w:rsid w:val="009E5369"/>
    <w:rsid w:val="00A063B7"/>
    <w:rsid w:val="00A16B23"/>
    <w:rsid w:val="00A37C4F"/>
    <w:rsid w:val="00A91BC1"/>
    <w:rsid w:val="00B50225"/>
    <w:rsid w:val="00B652D3"/>
    <w:rsid w:val="00B7593F"/>
    <w:rsid w:val="00C375EE"/>
    <w:rsid w:val="00C46BB7"/>
    <w:rsid w:val="00C47D4A"/>
    <w:rsid w:val="00C61644"/>
    <w:rsid w:val="00CE52F9"/>
    <w:rsid w:val="00D06301"/>
    <w:rsid w:val="00D275CB"/>
    <w:rsid w:val="00D40C13"/>
    <w:rsid w:val="00D560D3"/>
    <w:rsid w:val="00DD0B9C"/>
    <w:rsid w:val="00E75585"/>
    <w:rsid w:val="00EB6D8B"/>
    <w:rsid w:val="00F959D5"/>
    <w:rsid w:val="00FB0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47D3"/>
  <w15:docId w15:val="{40DEB9FF-B9E5-4CE7-B797-2CFE8A44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9D"/>
    <w:pPr>
      <w:ind w:firstLine="709"/>
      <w:jc w:val="both"/>
    </w:pPr>
    <w:rPr>
      <w:rFonts w:ascii="Times New Roman" w:eastAsiaTheme="minorEastAsia" w:hAnsi="Times New Roman"/>
      <w:sz w:val="24"/>
      <w:lang w:eastAsia="pt-BR"/>
    </w:rPr>
  </w:style>
  <w:style w:type="paragraph" w:styleId="Ttulo1">
    <w:name w:val="heading 1"/>
    <w:basedOn w:val="Default"/>
    <w:next w:val="Normal"/>
    <w:link w:val="Ttulo1Char"/>
    <w:uiPriority w:val="9"/>
    <w:qFormat/>
    <w:rsid w:val="0064779D"/>
    <w:pPr>
      <w:pageBreakBefore/>
      <w:numPr>
        <w:numId w:val="2"/>
      </w:numPr>
      <w:outlineLvl w:val="0"/>
    </w:pPr>
    <w:rPr>
      <w:rFonts w:ascii="Times New Roman" w:hAnsi="Times New Roman" w:cs="Times New Roman"/>
      <w:b/>
      <w:bCs/>
      <w:sz w:val="28"/>
      <w:szCs w:val="28"/>
    </w:rPr>
  </w:style>
  <w:style w:type="paragraph" w:styleId="Ttulo2">
    <w:name w:val="heading 2"/>
    <w:basedOn w:val="Normal"/>
    <w:next w:val="Normal"/>
    <w:link w:val="Ttulo2Char"/>
    <w:uiPriority w:val="9"/>
    <w:unhideWhenUsed/>
    <w:qFormat/>
    <w:rsid w:val="0064779D"/>
    <w:pPr>
      <w:keepNext/>
      <w:keepLines/>
      <w:numPr>
        <w:ilvl w:val="1"/>
        <w:numId w:val="2"/>
      </w:numPr>
      <w:spacing w:before="200" w:after="0"/>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64779D"/>
    <w:pPr>
      <w:keepNext/>
      <w:keepLines/>
      <w:numPr>
        <w:ilvl w:val="2"/>
        <w:numId w:val="2"/>
      </w:numPr>
      <w:spacing w:before="200" w:after="0"/>
      <w:outlineLvl w:val="2"/>
    </w:pPr>
    <w:rPr>
      <w:rFonts w:asciiTheme="majorHAnsi" w:eastAsiaTheme="majorEastAsia" w:hAnsiTheme="majorHAnsi" w:cstheme="majorBidi"/>
      <w:bCs/>
    </w:rPr>
  </w:style>
  <w:style w:type="paragraph" w:styleId="Ttulo4">
    <w:name w:val="heading 4"/>
    <w:basedOn w:val="Normal"/>
    <w:next w:val="Normal"/>
    <w:link w:val="Ttulo4Char"/>
    <w:uiPriority w:val="9"/>
    <w:semiHidden/>
    <w:unhideWhenUsed/>
    <w:qFormat/>
    <w:rsid w:val="0064779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4779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4779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4779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4779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64779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B069E"/>
    <w:pPr>
      <w:spacing w:after="0" w:line="240" w:lineRule="auto"/>
    </w:pPr>
    <w:rPr>
      <w:rFonts w:eastAsiaTheme="minorEastAsia"/>
      <w:lang w:eastAsia="pt-BR"/>
    </w:rPr>
  </w:style>
  <w:style w:type="character" w:customStyle="1" w:styleId="SemEspaamentoChar">
    <w:name w:val="Sem Espaçamento Char"/>
    <w:link w:val="SemEspaamento"/>
    <w:uiPriority w:val="1"/>
    <w:rsid w:val="00FB069E"/>
    <w:rPr>
      <w:rFonts w:eastAsiaTheme="minorEastAsia"/>
      <w:lang w:eastAsia="pt-BR"/>
    </w:rPr>
  </w:style>
  <w:style w:type="paragraph" w:customStyle="1" w:styleId="Default">
    <w:name w:val="Default"/>
    <w:rsid w:val="00FB069E"/>
    <w:pPr>
      <w:autoSpaceDE w:val="0"/>
      <w:autoSpaceDN w:val="0"/>
      <w:adjustRightInd w:val="0"/>
      <w:spacing w:after="0" w:line="240" w:lineRule="auto"/>
    </w:pPr>
    <w:rPr>
      <w:rFonts w:ascii="Arial" w:eastAsiaTheme="minorEastAsia" w:hAnsi="Arial" w:cs="Arial"/>
      <w:color w:val="000000"/>
      <w:sz w:val="24"/>
      <w:szCs w:val="24"/>
      <w:lang w:eastAsia="pt-BR"/>
    </w:rPr>
  </w:style>
  <w:style w:type="paragraph" w:styleId="Textodebalo">
    <w:name w:val="Balloon Text"/>
    <w:basedOn w:val="Normal"/>
    <w:link w:val="TextodebaloChar"/>
    <w:uiPriority w:val="99"/>
    <w:semiHidden/>
    <w:unhideWhenUsed/>
    <w:rsid w:val="00FB06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069E"/>
    <w:rPr>
      <w:rFonts w:ascii="Tahoma" w:eastAsiaTheme="minorEastAsia" w:hAnsi="Tahoma" w:cs="Tahoma"/>
      <w:sz w:val="16"/>
      <w:szCs w:val="16"/>
      <w:lang w:eastAsia="pt-BR"/>
    </w:rPr>
  </w:style>
  <w:style w:type="character" w:customStyle="1" w:styleId="Ttulo1Char">
    <w:name w:val="Título 1 Char"/>
    <w:basedOn w:val="Fontepargpadro"/>
    <w:link w:val="Ttulo1"/>
    <w:uiPriority w:val="9"/>
    <w:rsid w:val="0064779D"/>
    <w:rPr>
      <w:rFonts w:ascii="Times New Roman" w:eastAsiaTheme="minorEastAsia" w:hAnsi="Times New Roman" w:cs="Times New Roman"/>
      <w:b/>
      <w:bCs/>
      <w:color w:val="000000"/>
      <w:sz w:val="28"/>
      <w:szCs w:val="28"/>
      <w:lang w:eastAsia="pt-BR"/>
    </w:rPr>
  </w:style>
  <w:style w:type="character" w:customStyle="1" w:styleId="Ttulo2Char">
    <w:name w:val="Título 2 Char"/>
    <w:basedOn w:val="Fontepargpadro"/>
    <w:link w:val="Ttulo2"/>
    <w:uiPriority w:val="9"/>
    <w:rsid w:val="0064779D"/>
    <w:rPr>
      <w:rFonts w:ascii="Times New Roman" w:eastAsiaTheme="majorEastAsia" w:hAnsi="Times New Roman" w:cstheme="majorBidi"/>
      <w:bCs/>
      <w:sz w:val="24"/>
      <w:szCs w:val="26"/>
      <w:lang w:eastAsia="pt-BR"/>
    </w:rPr>
  </w:style>
  <w:style w:type="character" w:customStyle="1" w:styleId="Ttulo3Char">
    <w:name w:val="Título 3 Char"/>
    <w:basedOn w:val="Fontepargpadro"/>
    <w:link w:val="Ttulo3"/>
    <w:uiPriority w:val="9"/>
    <w:rsid w:val="0064779D"/>
    <w:rPr>
      <w:rFonts w:asciiTheme="majorHAnsi" w:eastAsiaTheme="majorEastAsia" w:hAnsiTheme="majorHAnsi" w:cstheme="majorBidi"/>
      <w:bCs/>
      <w:sz w:val="24"/>
      <w:lang w:eastAsia="pt-BR"/>
    </w:rPr>
  </w:style>
  <w:style w:type="character" w:customStyle="1" w:styleId="Ttulo4Char">
    <w:name w:val="Título 4 Char"/>
    <w:basedOn w:val="Fontepargpadro"/>
    <w:link w:val="Ttulo4"/>
    <w:uiPriority w:val="9"/>
    <w:semiHidden/>
    <w:rsid w:val="0064779D"/>
    <w:rPr>
      <w:rFonts w:asciiTheme="majorHAnsi" w:eastAsiaTheme="majorEastAsia" w:hAnsiTheme="majorHAnsi" w:cstheme="majorBidi"/>
      <w:b/>
      <w:bCs/>
      <w:i/>
      <w:iCs/>
      <w:color w:val="4F81BD" w:themeColor="accent1"/>
      <w:lang w:eastAsia="pt-BR"/>
    </w:rPr>
  </w:style>
  <w:style w:type="character" w:customStyle="1" w:styleId="Ttulo5Char">
    <w:name w:val="Título 5 Char"/>
    <w:basedOn w:val="Fontepargpadro"/>
    <w:link w:val="Ttulo5"/>
    <w:uiPriority w:val="9"/>
    <w:semiHidden/>
    <w:rsid w:val="0064779D"/>
    <w:rPr>
      <w:rFonts w:asciiTheme="majorHAnsi" w:eastAsiaTheme="majorEastAsia" w:hAnsiTheme="majorHAnsi" w:cstheme="majorBidi"/>
      <w:color w:val="243F60" w:themeColor="accent1" w:themeShade="7F"/>
      <w:lang w:eastAsia="pt-BR"/>
    </w:rPr>
  </w:style>
  <w:style w:type="character" w:customStyle="1" w:styleId="Ttulo6Char">
    <w:name w:val="Título 6 Char"/>
    <w:basedOn w:val="Fontepargpadro"/>
    <w:link w:val="Ttulo6"/>
    <w:uiPriority w:val="9"/>
    <w:semiHidden/>
    <w:rsid w:val="0064779D"/>
    <w:rPr>
      <w:rFonts w:asciiTheme="majorHAnsi" w:eastAsiaTheme="majorEastAsia" w:hAnsiTheme="majorHAnsi" w:cstheme="majorBidi"/>
      <w:i/>
      <w:iCs/>
      <w:color w:val="243F60" w:themeColor="accent1" w:themeShade="7F"/>
      <w:lang w:eastAsia="pt-BR"/>
    </w:rPr>
  </w:style>
  <w:style w:type="character" w:customStyle="1" w:styleId="Ttulo7Char">
    <w:name w:val="Título 7 Char"/>
    <w:basedOn w:val="Fontepargpadro"/>
    <w:link w:val="Ttulo7"/>
    <w:uiPriority w:val="9"/>
    <w:semiHidden/>
    <w:rsid w:val="0064779D"/>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64779D"/>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64779D"/>
    <w:rPr>
      <w:rFonts w:asciiTheme="majorHAnsi" w:eastAsiaTheme="majorEastAsia" w:hAnsiTheme="majorHAnsi" w:cstheme="majorBidi"/>
      <w:i/>
      <w:iCs/>
      <w:color w:val="404040" w:themeColor="text1" w:themeTint="BF"/>
      <w:sz w:val="20"/>
      <w:szCs w:val="20"/>
      <w:lang w:eastAsia="pt-BR"/>
    </w:rPr>
  </w:style>
  <w:style w:type="paragraph" w:styleId="CabealhodoSumrio">
    <w:name w:val="TOC Heading"/>
    <w:basedOn w:val="Ttulo1"/>
    <w:next w:val="Normal"/>
    <w:uiPriority w:val="39"/>
    <w:semiHidden/>
    <w:unhideWhenUsed/>
    <w:qFormat/>
    <w:rsid w:val="00D560D3"/>
    <w:pPr>
      <w:keepNext/>
      <w:keepLines/>
      <w:pageBreakBefore w:val="0"/>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lang w:eastAsia="en-US"/>
    </w:rPr>
  </w:style>
  <w:style w:type="paragraph" w:styleId="Sumrio1">
    <w:name w:val="toc 1"/>
    <w:basedOn w:val="Normal"/>
    <w:next w:val="Normal"/>
    <w:autoRedefine/>
    <w:uiPriority w:val="39"/>
    <w:unhideWhenUsed/>
    <w:rsid w:val="00D560D3"/>
    <w:pPr>
      <w:spacing w:after="100"/>
    </w:pPr>
  </w:style>
  <w:style w:type="paragraph" w:styleId="Sumrio2">
    <w:name w:val="toc 2"/>
    <w:basedOn w:val="Normal"/>
    <w:next w:val="Normal"/>
    <w:autoRedefine/>
    <w:uiPriority w:val="39"/>
    <w:unhideWhenUsed/>
    <w:rsid w:val="00D560D3"/>
    <w:pPr>
      <w:spacing w:after="100"/>
      <w:ind w:left="240"/>
    </w:pPr>
  </w:style>
  <w:style w:type="paragraph" w:styleId="Sumrio3">
    <w:name w:val="toc 3"/>
    <w:basedOn w:val="Normal"/>
    <w:next w:val="Normal"/>
    <w:autoRedefine/>
    <w:uiPriority w:val="39"/>
    <w:unhideWhenUsed/>
    <w:rsid w:val="00D560D3"/>
    <w:pPr>
      <w:spacing w:after="100"/>
      <w:ind w:left="480"/>
    </w:pPr>
  </w:style>
  <w:style w:type="character" w:styleId="Hyperlink">
    <w:name w:val="Hyperlink"/>
    <w:basedOn w:val="Fontepargpadro"/>
    <w:uiPriority w:val="99"/>
    <w:unhideWhenUsed/>
    <w:rsid w:val="00D560D3"/>
    <w:rPr>
      <w:color w:val="0000FF" w:themeColor="hyperlink"/>
      <w:u w:val="single"/>
    </w:rPr>
  </w:style>
  <w:style w:type="paragraph" w:styleId="Cabealho">
    <w:name w:val="header"/>
    <w:basedOn w:val="Normal"/>
    <w:link w:val="CabealhoChar"/>
    <w:uiPriority w:val="99"/>
    <w:unhideWhenUsed/>
    <w:rsid w:val="00EB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6D8B"/>
    <w:rPr>
      <w:rFonts w:ascii="Times New Roman" w:eastAsiaTheme="minorEastAsia" w:hAnsi="Times New Roman"/>
      <w:sz w:val="24"/>
      <w:lang w:eastAsia="pt-BR"/>
    </w:rPr>
  </w:style>
  <w:style w:type="paragraph" w:styleId="Rodap">
    <w:name w:val="footer"/>
    <w:basedOn w:val="Normal"/>
    <w:link w:val="RodapChar"/>
    <w:uiPriority w:val="99"/>
    <w:unhideWhenUsed/>
    <w:rsid w:val="00EB6D8B"/>
    <w:pPr>
      <w:tabs>
        <w:tab w:val="center" w:pos="4252"/>
        <w:tab w:val="right" w:pos="8504"/>
      </w:tabs>
      <w:spacing w:after="0" w:line="240" w:lineRule="auto"/>
    </w:pPr>
  </w:style>
  <w:style w:type="character" w:customStyle="1" w:styleId="RodapChar">
    <w:name w:val="Rodapé Char"/>
    <w:basedOn w:val="Fontepargpadro"/>
    <w:link w:val="Rodap"/>
    <w:uiPriority w:val="99"/>
    <w:rsid w:val="00EB6D8B"/>
    <w:rPr>
      <w:rFonts w:ascii="Times New Roman" w:eastAsiaTheme="minorEastAsia" w:hAnsi="Times New Roman"/>
      <w:sz w:val="24"/>
      <w:lang w:eastAsia="pt-BR"/>
    </w:rPr>
  </w:style>
  <w:style w:type="character" w:styleId="Refdecomentrio">
    <w:name w:val="annotation reference"/>
    <w:basedOn w:val="Fontepargpadro"/>
    <w:uiPriority w:val="99"/>
    <w:semiHidden/>
    <w:unhideWhenUsed/>
    <w:rsid w:val="00560595"/>
    <w:rPr>
      <w:sz w:val="16"/>
      <w:szCs w:val="16"/>
    </w:rPr>
  </w:style>
  <w:style w:type="paragraph" w:styleId="Textodecomentrio">
    <w:name w:val="annotation text"/>
    <w:basedOn w:val="Normal"/>
    <w:link w:val="TextodecomentrioChar"/>
    <w:uiPriority w:val="99"/>
    <w:semiHidden/>
    <w:unhideWhenUsed/>
    <w:rsid w:val="005605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60595"/>
    <w:rPr>
      <w:rFonts w:ascii="Times New Roman" w:eastAsiaTheme="minorEastAsia" w:hAnsi="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560595"/>
    <w:rPr>
      <w:b/>
      <w:bCs/>
    </w:rPr>
  </w:style>
  <w:style w:type="character" w:customStyle="1" w:styleId="AssuntodocomentrioChar">
    <w:name w:val="Assunto do comentário Char"/>
    <w:basedOn w:val="TextodecomentrioChar"/>
    <w:link w:val="Assuntodocomentrio"/>
    <w:uiPriority w:val="99"/>
    <w:semiHidden/>
    <w:rsid w:val="00560595"/>
    <w:rPr>
      <w:rFonts w:ascii="Times New Roman" w:eastAsiaTheme="minorEastAsia" w:hAnsi="Times New Roman"/>
      <w:b/>
      <w:bCs/>
      <w:sz w:val="20"/>
      <w:szCs w:val="20"/>
      <w:lang w:eastAsia="pt-BR"/>
    </w:rPr>
  </w:style>
  <w:style w:type="character" w:styleId="HiperlinkVisitado">
    <w:name w:val="FollowedHyperlink"/>
    <w:basedOn w:val="Fontepargpadro"/>
    <w:uiPriority w:val="99"/>
    <w:semiHidden/>
    <w:unhideWhenUsed/>
    <w:rsid w:val="002A2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viacarreira.com/como-fazer-introducao-do-tcc-15395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45B9C-4129-40E3-850E-C1E71265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6365</Words>
  <Characters>34371</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QUEREM</dc:creator>
  <cp:lastModifiedBy>Laurene</cp:lastModifiedBy>
  <cp:revision>2</cp:revision>
  <dcterms:created xsi:type="dcterms:W3CDTF">2017-08-02T19:41:00Z</dcterms:created>
  <dcterms:modified xsi:type="dcterms:W3CDTF">2017-08-02T19:41:00Z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8802deda-f427-3dcd-a10d-a0e761094bcc</vt:lpwstr>
  </property>
  <property fmtid="{D5CDD505-2E9C-101B-9397-08002B2CF9AE}" pid="24" name="Mendeley Citation Style_1">
    <vt:lpwstr>http://www.zotero.org/styles/associacao-brasileira-de-normas-tecnicas</vt:lpwstr>
  </property>
</Properties>
</file>